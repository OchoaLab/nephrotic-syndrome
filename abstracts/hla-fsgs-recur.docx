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E0496" w14:textId="77777777" w:rsidR="00314312" w:rsidRDefault="00960F90">
      <w:pPr>
        <w:rPr>
          <w:rFonts w:ascii="Arial" w:hAnsi="Arial" w:cs="Arial"/>
          <w:b/>
          <w:sz w:val="22"/>
          <w:szCs w:val="22"/>
          <w:u w:val="single"/>
        </w:rPr>
      </w:pPr>
      <w:r>
        <w:rPr>
          <w:rFonts w:ascii="Arial" w:hAnsi="Arial" w:cs="Arial"/>
          <w:b/>
          <w:sz w:val="22"/>
          <w:szCs w:val="22"/>
          <w:u w:val="single"/>
        </w:rPr>
        <w:t xml:space="preserve">Title: </w:t>
      </w:r>
    </w:p>
    <w:p w14:paraId="5232E567" w14:textId="77777777" w:rsidR="00314312" w:rsidRDefault="00960F90">
      <w:pPr>
        <w:rPr>
          <w:rFonts w:ascii="Arial" w:eastAsia="Times New Roman" w:hAnsi="Arial" w:cs="Arial"/>
          <w:sz w:val="22"/>
          <w:szCs w:val="22"/>
        </w:rPr>
      </w:pPr>
      <w:r>
        <w:rPr>
          <w:rFonts w:ascii="Arial" w:eastAsia="Times New Roman" w:hAnsi="Arial" w:cs="Arial"/>
          <w:color w:val="000000"/>
          <w:sz w:val="22"/>
          <w:szCs w:val="22"/>
        </w:rPr>
        <w:t>HLA Antigens and Recurrence of Focal Segmental Glomerulosclerosis in Pediatric Kidney Transplantation</w:t>
      </w:r>
    </w:p>
    <w:p w14:paraId="05978473" w14:textId="77777777" w:rsidR="00314312" w:rsidRDefault="00314312">
      <w:pPr>
        <w:rPr>
          <w:rFonts w:ascii="Arial" w:hAnsi="Arial" w:cs="Arial"/>
          <w:b/>
          <w:sz w:val="22"/>
          <w:szCs w:val="22"/>
          <w:u w:val="single"/>
        </w:rPr>
      </w:pPr>
    </w:p>
    <w:p w14:paraId="20C0F610" w14:textId="0C3F149B" w:rsidR="00314312" w:rsidRDefault="00960F90">
      <w:pPr>
        <w:rPr>
          <w:rFonts w:ascii="Arial" w:hAnsi="Arial" w:cs="Arial"/>
          <w:bCs/>
          <w:sz w:val="22"/>
          <w:szCs w:val="22"/>
        </w:rPr>
      </w:pPr>
      <w:r>
        <w:rPr>
          <w:rFonts w:ascii="Arial" w:hAnsi="Arial" w:cs="Arial"/>
          <w:bCs/>
          <w:sz w:val="22"/>
          <w:szCs w:val="22"/>
          <w:u w:val="single"/>
        </w:rPr>
        <w:t xml:space="preserve">B. </w:t>
      </w:r>
      <w:r w:rsidR="0059227D">
        <w:rPr>
          <w:rFonts w:ascii="Arial" w:hAnsi="Arial" w:cs="Arial"/>
          <w:bCs/>
          <w:sz w:val="22"/>
          <w:szCs w:val="22"/>
          <w:u w:val="single"/>
        </w:rPr>
        <w:t xml:space="preserve">I. </w:t>
      </w:r>
      <w:r>
        <w:rPr>
          <w:rFonts w:ascii="Arial" w:hAnsi="Arial" w:cs="Arial"/>
          <w:bCs/>
          <w:sz w:val="22"/>
          <w:szCs w:val="22"/>
          <w:u w:val="single"/>
        </w:rPr>
        <w:t>Shaw</w:t>
      </w:r>
      <w:r>
        <w:rPr>
          <w:rFonts w:ascii="Arial" w:hAnsi="Arial" w:cs="Arial"/>
          <w:bCs/>
          <w:sz w:val="22"/>
          <w:szCs w:val="22"/>
          <w:vertAlign w:val="superscript"/>
        </w:rPr>
        <w:t>1</w:t>
      </w:r>
      <w:r>
        <w:rPr>
          <w:rFonts w:ascii="Arial" w:hAnsi="Arial" w:cs="Arial"/>
          <w:bCs/>
          <w:sz w:val="22"/>
          <w:szCs w:val="22"/>
        </w:rPr>
        <w:t>, A. Ochoa</w:t>
      </w:r>
      <w:r>
        <w:rPr>
          <w:rFonts w:ascii="Arial" w:hAnsi="Arial" w:cs="Arial"/>
          <w:bCs/>
          <w:sz w:val="22"/>
          <w:szCs w:val="22"/>
          <w:vertAlign w:val="superscript"/>
        </w:rPr>
        <w:t>2</w:t>
      </w:r>
      <w:r>
        <w:rPr>
          <w:rFonts w:ascii="Arial" w:hAnsi="Arial" w:cs="Arial"/>
          <w:bCs/>
          <w:sz w:val="22"/>
          <w:szCs w:val="22"/>
        </w:rPr>
        <w:t>, C. Chan</w:t>
      </w:r>
      <w:r>
        <w:rPr>
          <w:rFonts w:ascii="Arial" w:hAnsi="Arial" w:cs="Arial"/>
          <w:bCs/>
          <w:sz w:val="22"/>
          <w:szCs w:val="22"/>
          <w:vertAlign w:val="superscript"/>
        </w:rPr>
        <w:t>2</w:t>
      </w:r>
      <w:r>
        <w:rPr>
          <w:rFonts w:ascii="Arial" w:hAnsi="Arial" w:cs="Arial"/>
          <w:bCs/>
          <w:sz w:val="22"/>
          <w:szCs w:val="22"/>
        </w:rPr>
        <w:t>, R. A. Gbadegesin</w:t>
      </w:r>
      <w:r>
        <w:rPr>
          <w:rFonts w:ascii="Arial" w:hAnsi="Arial" w:cs="Arial"/>
          <w:bCs/>
          <w:sz w:val="22"/>
          <w:szCs w:val="22"/>
          <w:vertAlign w:val="superscript"/>
        </w:rPr>
        <w:t>3</w:t>
      </w:r>
      <w:r>
        <w:rPr>
          <w:rFonts w:ascii="Arial" w:hAnsi="Arial" w:cs="Arial"/>
          <w:bCs/>
          <w:sz w:val="22"/>
          <w:szCs w:val="22"/>
        </w:rPr>
        <w:t>, A. M. Jackson</w:t>
      </w:r>
      <w:r>
        <w:rPr>
          <w:rFonts w:ascii="Arial" w:hAnsi="Arial" w:cs="Arial"/>
          <w:bCs/>
          <w:sz w:val="22"/>
          <w:szCs w:val="22"/>
          <w:vertAlign w:val="superscript"/>
        </w:rPr>
        <w:t>1</w:t>
      </w:r>
      <w:r>
        <w:rPr>
          <w:rFonts w:ascii="Arial" w:hAnsi="Arial" w:cs="Arial"/>
          <w:bCs/>
          <w:sz w:val="22"/>
          <w:szCs w:val="22"/>
        </w:rPr>
        <w:t>,  E. T. Chambers</w:t>
      </w:r>
      <w:r>
        <w:rPr>
          <w:rFonts w:ascii="Arial" w:hAnsi="Arial" w:cs="Arial"/>
          <w:bCs/>
          <w:sz w:val="22"/>
          <w:szCs w:val="22"/>
          <w:vertAlign w:val="superscript"/>
        </w:rPr>
        <w:t>1,3</w:t>
      </w:r>
      <w:r>
        <w:rPr>
          <w:rFonts w:ascii="Arial" w:hAnsi="Arial" w:cs="Arial"/>
          <w:bCs/>
          <w:sz w:val="22"/>
          <w:szCs w:val="22"/>
        </w:rPr>
        <w:t> </w:t>
      </w:r>
    </w:p>
    <w:p w14:paraId="25AC85D4" w14:textId="77777777" w:rsidR="00314312" w:rsidRDefault="00960F90">
      <w:pPr>
        <w:rPr>
          <w:rFonts w:ascii="Arial" w:hAnsi="Arial" w:cs="Arial"/>
          <w:bCs/>
          <w:i/>
          <w:iCs/>
          <w:sz w:val="22"/>
          <w:szCs w:val="22"/>
        </w:rPr>
      </w:pPr>
      <w:r>
        <w:rPr>
          <w:rFonts w:ascii="Arial" w:hAnsi="Arial" w:cs="Arial"/>
          <w:bCs/>
          <w:i/>
          <w:iCs/>
          <w:sz w:val="22"/>
          <w:szCs w:val="22"/>
          <w:vertAlign w:val="superscript"/>
        </w:rPr>
        <w:t>1</w:t>
      </w:r>
      <w:r>
        <w:rPr>
          <w:rFonts w:ascii="Arial" w:hAnsi="Arial" w:cs="Arial"/>
          <w:bCs/>
          <w:i/>
          <w:iCs/>
          <w:sz w:val="22"/>
          <w:szCs w:val="22"/>
        </w:rPr>
        <w:t>Surgery, Duke University, DURHAM, NC,</w:t>
      </w:r>
    </w:p>
    <w:p w14:paraId="6696CA77" w14:textId="77777777" w:rsidR="00314312" w:rsidRDefault="00960F90">
      <w:pPr>
        <w:rPr>
          <w:rFonts w:ascii="Arial" w:hAnsi="Arial" w:cs="Arial"/>
          <w:bCs/>
          <w:i/>
          <w:iCs/>
          <w:sz w:val="22"/>
          <w:szCs w:val="22"/>
        </w:rPr>
      </w:pPr>
      <w:r>
        <w:rPr>
          <w:rFonts w:ascii="Arial" w:hAnsi="Arial" w:cs="Arial"/>
          <w:bCs/>
          <w:i/>
          <w:iCs/>
          <w:sz w:val="22"/>
          <w:szCs w:val="22"/>
        </w:rPr>
        <w:t> </w:t>
      </w:r>
      <w:r>
        <w:rPr>
          <w:rFonts w:ascii="Arial" w:hAnsi="Arial" w:cs="Arial"/>
          <w:bCs/>
          <w:i/>
          <w:iCs/>
          <w:sz w:val="22"/>
          <w:szCs w:val="22"/>
          <w:vertAlign w:val="superscript"/>
        </w:rPr>
        <w:t>2</w:t>
      </w:r>
      <w:r>
        <w:rPr>
          <w:rFonts w:ascii="Arial" w:hAnsi="Arial" w:cs="Arial"/>
          <w:bCs/>
          <w:i/>
          <w:iCs/>
          <w:sz w:val="22"/>
          <w:szCs w:val="22"/>
        </w:rPr>
        <w:t>Biostatistics and Bioinformatics, Duke University, DURHAM, NC,</w:t>
      </w:r>
    </w:p>
    <w:p w14:paraId="41E216C4" w14:textId="77777777" w:rsidR="00314312" w:rsidRDefault="00960F90">
      <w:pPr>
        <w:rPr>
          <w:rFonts w:ascii="Arial" w:hAnsi="Arial" w:cs="Arial"/>
          <w:bCs/>
          <w:sz w:val="22"/>
          <w:szCs w:val="22"/>
        </w:rPr>
      </w:pPr>
      <w:r>
        <w:rPr>
          <w:rFonts w:ascii="Arial" w:hAnsi="Arial" w:cs="Arial"/>
          <w:bCs/>
          <w:i/>
          <w:iCs/>
          <w:sz w:val="22"/>
          <w:szCs w:val="22"/>
        </w:rPr>
        <w:t> </w:t>
      </w:r>
      <w:r>
        <w:rPr>
          <w:rFonts w:ascii="Arial" w:hAnsi="Arial" w:cs="Arial"/>
          <w:bCs/>
          <w:i/>
          <w:iCs/>
          <w:sz w:val="22"/>
          <w:szCs w:val="22"/>
          <w:vertAlign w:val="superscript"/>
        </w:rPr>
        <w:t>3</w:t>
      </w:r>
      <w:r>
        <w:rPr>
          <w:rFonts w:ascii="Arial" w:hAnsi="Arial" w:cs="Arial"/>
          <w:bCs/>
          <w:i/>
          <w:iCs/>
          <w:sz w:val="22"/>
          <w:szCs w:val="22"/>
        </w:rPr>
        <w:t>Pediatrics, Duke University, DURHAM, NC</w:t>
      </w:r>
    </w:p>
    <w:p w14:paraId="19902763" w14:textId="77777777" w:rsidR="00314312" w:rsidRDefault="00314312">
      <w:pPr>
        <w:rPr>
          <w:rFonts w:ascii="Arial" w:hAnsi="Arial" w:cs="Arial"/>
          <w:b/>
          <w:sz w:val="22"/>
          <w:szCs w:val="22"/>
        </w:rPr>
      </w:pPr>
    </w:p>
    <w:p w14:paraId="4A43ADB2" w14:textId="77777777" w:rsidR="00314312" w:rsidRDefault="00960F90">
      <w:pPr>
        <w:rPr>
          <w:rFonts w:ascii="Arial" w:hAnsi="Arial" w:cs="Arial"/>
          <w:bCs/>
          <w:sz w:val="22"/>
          <w:szCs w:val="22"/>
        </w:rPr>
      </w:pPr>
      <w:r>
        <w:rPr>
          <w:rFonts w:ascii="Arial" w:hAnsi="Arial" w:cs="Arial"/>
          <w:b/>
          <w:sz w:val="22"/>
          <w:szCs w:val="22"/>
        </w:rPr>
        <w:t>Purpose</w:t>
      </w:r>
    </w:p>
    <w:p w14:paraId="216B705D" w14:textId="52F0FCFD" w:rsidR="00314312" w:rsidRDefault="00960F90">
      <w:pPr>
        <w:rPr>
          <w:rFonts w:ascii="Arial" w:hAnsi="Arial" w:cs="Arial"/>
          <w:bCs/>
          <w:sz w:val="22"/>
          <w:szCs w:val="22"/>
        </w:rPr>
      </w:pPr>
      <w:r>
        <w:rPr>
          <w:rFonts w:ascii="Arial" w:hAnsi="Arial" w:cs="Arial"/>
          <w:bCs/>
          <w:sz w:val="22"/>
          <w:szCs w:val="22"/>
        </w:rPr>
        <w:t xml:space="preserve">Recurrence of focal segmental glomerulosclerosis (FSGS) reduces graft </w:t>
      </w:r>
      <w:proofErr w:type="gramStart"/>
      <w:r>
        <w:rPr>
          <w:rFonts w:ascii="Arial" w:hAnsi="Arial" w:cs="Arial"/>
          <w:bCs/>
          <w:sz w:val="22"/>
          <w:szCs w:val="22"/>
        </w:rPr>
        <w:t>survival</w:t>
      </w:r>
      <w:proofErr w:type="gramEnd"/>
      <w:r>
        <w:rPr>
          <w:rFonts w:ascii="Arial" w:hAnsi="Arial" w:cs="Arial"/>
          <w:bCs/>
          <w:sz w:val="22"/>
          <w:szCs w:val="22"/>
        </w:rPr>
        <w:t xml:space="preserve"> yet risk factors remain elusive. While </w:t>
      </w:r>
      <w:r w:rsidR="005E535E">
        <w:rPr>
          <w:rFonts w:ascii="Arial" w:hAnsi="Arial" w:cs="Arial"/>
          <w:bCs/>
          <w:sz w:val="22"/>
          <w:szCs w:val="22"/>
        </w:rPr>
        <w:t>HLA</w:t>
      </w:r>
      <w:r>
        <w:rPr>
          <w:rFonts w:ascii="Arial" w:hAnsi="Arial" w:cs="Arial"/>
          <w:bCs/>
          <w:sz w:val="22"/>
          <w:szCs w:val="22"/>
        </w:rPr>
        <w:t xml:space="preserve"> risk alleles are </w:t>
      </w:r>
      <w:r w:rsidR="005E535E">
        <w:rPr>
          <w:rFonts w:ascii="Arial" w:hAnsi="Arial" w:cs="Arial"/>
          <w:bCs/>
          <w:sz w:val="22"/>
          <w:szCs w:val="22"/>
        </w:rPr>
        <w:t xml:space="preserve">known to be </w:t>
      </w:r>
      <w:r>
        <w:rPr>
          <w:rFonts w:ascii="Arial" w:hAnsi="Arial" w:cs="Arial"/>
          <w:bCs/>
          <w:sz w:val="22"/>
          <w:szCs w:val="22"/>
        </w:rPr>
        <w:t>associated with primary nephrotic syndrome, we sought to determine the role of HLA in post-transplant recurrence.</w:t>
      </w:r>
    </w:p>
    <w:p w14:paraId="31C26C70" w14:textId="77777777" w:rsidR="00314312" w:rsidRDefault="00314312">
      <w:pPr>
        <w:rPr>
          <w:rFonts w:ascii="Arial" w:hAnsi="Arial" w:cs="Arial"/>
          <w:bCs/>
          <w:sz w:val="22"/>
          <w:szCs w:val="22"/>
        </w:rPr>
      </w:pPr>
    </w:p>
    <w:p w14:paraId="0AC6D790" w14:textId="77777777" w:rsidR="00314312" w:rsidRDefault="00960F90">
      <w:pPr>
        <w:rPr>
          <w:rFonts w:ascii="Arial" w:hAnsi="Arial" w:cs="Arial"/>
          <w:b/>
          <w:sz w:val="22"/>
          <w:szCs w:val="22"/>
        </w:rPr>
      </w:pPr>
      <w:r>
        <w:rPr>
          <w:rFonts w:ascii="Arial" w:hAnsi="Arial" w:cs="Arial"/>
          <w:b/>
          <w:sz w:val="22"/>
          <w:szCs w:val="22"/>
        </w:rPr>
        <w:t>Methods</w:t>
      </w:r>
    </w:p>
    <w:p w14:paraId="09485EBF" w14:textId="02265992" w:rsidR="00314312" w:rsidRDefault="00960F90">
      <w:pPr>
        <w:rPr>
          <w:rFonts w:ascii="Arial" w:hAnsi="Arial" w:cs="Arial"/>
          <w:bCs/>
          <w:sz w:val="22"/>
          <w:szCs w:val="22"/>
        </w:rPr>
      </w:pPr>
      <w:r>
        <w:rPr>
          <w:rFonts w:ascii="Arial" w:hAnsi="Arial" w:cs="Arial"/>
          <w:bCs/>
          <w:sz w:val="22"/>
          <w:szCs w:val="22"/>
        </w:rPr>
        <w:t xml:space="preserve">Kidney transplant recipients under 19 years old diagnosed with FSGS were obtained from the Scientific Registry of Transplant Recipients. Simple logistic regression was performed to relate recipient HLA antigen and recurrence. </w:t>
      </w:r>
      <w:r w:rsidR="005B46B4">
        <w:rPr>
          <w:rFonts w:ascii="Arial" w:hAnsi="Arial" w:cs="Arial"/>
          <w:bCs/>
          <w:sz w:val="22"/>
          <w:szCs w:val="22"/>
        </w:rPr>
        <w:t>The false discovery rate was controlled</w:t>
      </w:r>
      <w:r>
        <w:rPr>
          <w:rFonts w:ascii="Arial" w:hAnsi="Arial" w:cs="Arial"/>
          <w:bCs/>
          <w:sz w:val="22"/>
          <w:szCs w:val="22"/>
        </w:rPr>
        <w:t xml:space="preserve"> using the </w:t>
      </w:r>
      <w:proofErr w:type="spellStart"/>
      <w:r>
        <w:rPr>
          <w:rFonts w:ascii="Arial" w:hAnsi="Arial" w:cs="Arial"/>
          <w:bCs/>
          <w:sz w:val="22"/>
          <w:szCs w:val="22"/>
        </w:rPr>
        <w:t>Benjamini</w:t>
      </w:r>
      <w:proofErr w:type="spellEnd"/>
      <w:r>
        <w:rPr>
          <w:rFonts w:ascii="Arial" w:hAnsi="Arial" w:cs="Arial"/>
          <w:bCs/>
          <w:sz w:val="22"/>
          <w:szCs w:val="22"/>
        </w:rPr>
        <w:t>-Hochberg method. For recipient HLA antigens associated with recurrence, we also examined the association of donor HLA and concordance between donor and recipient HLA and recurrence. Multiple logistic</w:t>
      </w:r>
      <w:r w:rsidR="00CA3008">
        <w:rPr>
          <w:rFonts w:ascii="Arial" w:hAnsi="Arial" w:cs="Arial"/>
          <w:bCs/>
          <w:sz w:val="22"/>
          <w:szCs w:val="22"/>
        </w:rPr>
        <w:t xml:space="preserve"> </w:t>
      </w:r>
      <w:r w:rsidR="00CA3008">
        <w:rPr>
          <w:rFonts w:ascii="Arial" w:hAnsi="Arial" w:cs="Arial"/>
          <w:bCs/>
          <w:sz w:val="22"/>
          <w:szCs w:val="22"/>
        </w:rPr>
        <w:t>regression</w:t>
      </w:r>
      <w:r w:rsidR="00CA3008">
        <w:rPr>
          <w:rFonts w:ascii="Arial" w:hAnsi="Arial" w:cs="Arial"/>
          <w:bCs/>
          <w:sz w:val="22"/>
          <w:szCs w:val="22"/>
        </w:rPr>
        <w:t xml:space="preserve"> including HLA and clinical characteristics</w:t>
      </w:r>
      <w:r>
        <w:rPr>
          <w:rFonts w:ascii="Arial" w:hAnsi="Arial" w:cs="Arial"/>
          <w:bCs/>
          <w:sz w:val="22"/>
          <w:szCs w:val="22"/>
        </w:rPr>
        <w:t xml:space="preserve"> was performed to predict recurrence.</w:t>
      </w:r>
    </w:p>
    <w:p w14:paraId="3867780A" w14:textId="77777777" w:rsidR="00314312" w:rsidRDefault="00314312">
      <w:pPr>
        <w:rPr>
          <w:rFonts w:ascii="Arial" w:hAnsi="Arial" w:cs="Arial"/>
          <w:bCs/>
          <w:sz w:val="22"/>
          <w:szCs w:val="22"/>
        </w:rPr>
      </w:pPr>
    </w:p>
    <w:p w14:paraId="7474E960" w14:textId="77777777" w:rsidR="00314312" w:rsidRDefault="00960F90">
      <w:pPr>
        <w:rPr>
          <w:rFonts w:ascii="Arial" w:hAnsi="Arial" w:cs="Arial"/>
          <w:bCs/>
          <w:sz w:val="22"/>
          <w:szCs w:val="22"/>
        </w:rPr>
      </w:pPr>
      <w:r>
        <w:rPr>
          <w:rFonts w:ascii="Arial" w:hAnsi="Arial" w:cs="Arial"/>
          <w:b/>
          <w:sz w:val="22"/>
          <w:szCs w:val="22"/>
        </w:rPr>
        <w:t>Results</w:t>
      </w:r>
    </w:p>
    <w:p w14:paraId="442A0E99" w14:textId="0B72583D" w:rsidR="00314312" w:rsidRDefault="00960F90">
      <w:pPr>
        <w:rPr>
          <w:rFonts w:ascii="Arial" w:hAnsi="Arial" w:cs="Arial"/>
          <w:sz w:val="22"/>
          <w:szCs w:val="22"/>
        </w:rPr>
      </w:pPr>
      <w:r>
        <w:rPr>
          <w:rFonts w:ascii="Arial" w:hAnsi="Arial" w:cs="Arial"/>
          <w:sz w:val="22"/>
          <w:szCs w:val="22"/>
        </w:rPr>
        <w:t>Recipients who recurred were younger and had lower albumin; no association between deceased or living donor type and recurrence was seen (</w:t>
      </w:r>
      <w:r>
        <w:rPr>
          <w:rFonts w:ascii="Arial" w:hAnsi="Arial" w:cs="Arial"/>
          <w:b/>
          <w:sz w:val="22"/>
          <w:szCs w:val="22"/>
        </w:rPr>
        <w:t>Table 1</w:t>
      </w:r>
      <w:r>
        <w:rPr>
          <w:rFonts w:ascii="Arial" w:hAnsi="Arial" w:cs="Arial"/>
          <w:sz w:val="22"/>
          <w:szCs w:val="22"/>
        </w:rPr>
        <w:t>). Recipient HLA antigens B13, DR7, DR53, and DQ2 were associated with increased recurrence while DQ7, DQ6, DR52, B58 and C3 were associated with decreased recurrence (</w:t>
      </w:r>
      <w:r>
        <w:rPr>
          <w:rFonts w:ascii="Arial" w:hAnsi="Arial" w:cs="Arial"/>
          <w:b/>
          <w:sz w:val="22"/>
          <w:szCs w:val="22"/>
        </w:rPr>
        <w:t>Figure 1A</w:t>
      </w:r>
      <w:r>
        <w:rPr>
          <w:rFonts w:ascii="Arial" w:hAnsi="Arial" w:cs="Arial"/>
          <w:sz w:val="22"/>
          <w:szCs w:val="22"/>
        </w:rPr>
        <w:t xml:space="preserve">). HLA-DR7, DQ2, and DR53 presented as co-linear variables and represented a potential risk </w:t>
      </w:r>
      <w:r w:rsidR="00A779B4">
        <w:rPr>
          <w:rFonts w:ascii="Arial" w:hAnsi="Arial" w:cs="Arial"/>
          <w:sz w:val="22"/>
          <w:szCs w:val="22"/>
        </w:rPr>
        <w:t>phenotype</w:t>
      </w:r>
      <w:r w:rsidR="00A779B4">
        <w:rPr>
          <w:rFonts w:ascii="Arial" w:hAnsi="Arial" w:cs="Arial"/>
          <w:sz w:val="22"/>
          <w:szCs w:val="22"/>
        </w:rPr>
        <w:t xml:space="preserve"> </w:t>
      </w:r>
      <w:r>
        <w:rPr>
          <w:rFonts w:ascii="Arial" w:hAnsi="Arial" w:cs="Arial"/>
          <w:sz w:val="22"/>
          <w:szCs w:val="22"/>
        </w:rPr>
        <w:t>for recurrence (OR 1.92 95% CI [1.44-2.50]). This risk phenotype was associated with a shorter recurrence free survival (</w:t>
      </w:r>
      <w:r>
        <w:rPr>
          <w:rFonts w:ascii="Arial" w:hAnsi="Arial" w:cs="Arial"/>
          <w:b/>
          <w:bCs/>
          <w:sz w:val="22"/>
          <w:szCs w:val="22"/>
        </w:rPr>
        <w:t>Figure 1B</w:t>
      </w:r>
      <w:r>
        <w:rPr>
          <w:rFonts w:ascii="Arial" w:hAnsi="Arial" w:cs="Arial"/>
          <w:sz w:val="22"/>
          <w:szCs w:val="22"/>
        </w:rPr>
        <w:t xml:space="preserve">, </w:t>
      </w:r>
      <w:proofErr w:type="spellStart"/>
      <w:r>
        <w:rPr>
          <w:rFonts w:ascii="Arial" w:hAnsi="Arial" w:cs="Arial"/>
          <w:sz w:val="22"/>
          <w:szCs w:val="22"/>
        </w:rPr>
        <w:t>Logrank</w:t>
      </w:r>
      <w:proofErr w:type="spellEnd"/>
      <w:r>
        <w:rPr>
          <w:rFonts w:ascii="Arial" w:hAnsi="Arial" w:cs="Arial"/>
          <w:sz w:val="22"/>
          <w:szCs w:val="22"/>
        </w:rPr>
        <w:t xml:space="preserve"> p&lt;0.0001). Donor organs with the risk phenotype did not significantly increase risk of recurrence, even in cases where recipient and donor both possessed the risk phenotype. DQ7 concordance between donor and recipient was associated with decreased recurrence (OR 0.36 95% CI [0.22-0.59]). Our multivariable model</w:t>
      </w:r>
      <w:r w:rsidR="00CA3008">
        <w:rPr>
          <w:rFonts w:ascii="Arial" w:hAnsi="Arial" w:cs="Arial"/>
          <w:sz w:val="22"/>
          <w:szCs w:val="22"/>
        </w:rPr>
        <w:t xml:space="preserve"> </w:t>
      </w:r>
      <w:r>
        <w:rPr>
          <w:rFonts w:ascii="Arial" w:hAnsi="Arial" w:cs="Arial"/>
          <w:sz w:val="22"/>
          <w:szCs w:val="22"/>
        </w:rPr>
        <w:t xml:space="preserve">had moderate predictive value (c-statistic 0.67). </w:t>
      </w:r>
    </w:p>
    <w:p w14:paraId="1C7ECDD7" w14:textId="77777777" w:rsidR="00314312" w:rsidRDefault="00314312">
      <w:pPr>
        <w:rPr>
          <w:rFonts w:ascii="Arial" w:hAnsi="Arial" w:cs="Arial"/>
          <w:sz w:val="22"/>
          <w:szCs w:val="22"/>
        </w:rPr>
      </w:pPr>
    </w:p>
    <w:p w14:paraId="47AB64CE" w14:textId="77777777" w:rsidR="00314312" w:rsidRDefault="00960F90">
      <w:pPr>
        <w:rPr>
          <w:rFonts w:ascii="Arial" w:hAnsi="Arial" w:cs="Arial"/>
          <w:sz w:val="22"/>
          <w:szCs w:val="22"/>
        </w:rPr>
      </w:pPr>
      <w:r>
        <w:rPr>
          <w:rFonts w:ascii="Arial" w:hAnsi="Arial" w:cs="Arial"/>
          <w:b/>
          <w:bCs/>
          <w:sz w:val="22"/>
          <w:szCs w:val="22"/>
        </w:rPr>
        <w:t>Conclusions</w:t>
      </w:r>
    </w:p>
    <w:p w14:paraId="1547196A" w14:textId="77777777" w:rsidR="00314312" w:rsidRDefault="00960F90">
      <w:pPr>
        <w:rPr>
          <w:rFonts w:ascii="Arial" w:hAnsi="Arial" w:cs="Arial"/>
          <w:sz w:val="22"/>
          <w:szCs w:val="22"/>
        </w:rPr>
      </w:pPr>
      <w:r>
        <w:rPr>
          <w:rFonts w:ascii="Arial" w:hAnsi="Arial" w:cs="Arial"/>
          <w:sz w:val="22"/>
          <w:szCs w:val="22"/>
        </w:rPr>
        <w:t>Certain HLA antigens were found to associate with either increased or decreased risk of recurrent FSGS post-transplantation. Validation of HLA risk alleles could impact risk assessment and donor selection in this population.</w:t>
      </w:r>
    </w:p>
    <w:p w14:paraId="63A6C488" w14:textId="77777777" w:rsidR="00314312" w:rsidRDefault="00314312">
      <w:pPr>
        <w:rPr>
          <w:rFonts w:ascii="Arial" w:hAnsi="Arial" w:cs="Arial"/>
          <w:sz w:val="22"/>
          <w:szCs w:val="22"/>
        </w:rPr>
      </w:pPr>
    </w:p>
    <w:p w14:paraId="0FCE8B1F" w14:textId="77777777" w:rsidR="00314312" w:rsidRDefault="00314312">
      <w:pPr>
        <w:rPr>
          <w:rFonts w:ascii="Arial" w:hAnsi="Arial" w:cs="Arial"/>
          <w:b/>
          <w:bCs/>
          <w:sz w:val="22"/>
          <w:szCs w:val="22"/>
          <w:u w:val="single"/>
        </w:rPr>
      </w:pPr>
    </w:p>
    <w:p w14:paraId="01BBE574" w14:textId="77777777" w:rsidR="00314312" w:rsidRDefault="00314312">
      <w:pPr>
        <w:rPr>
          <w:rFonts w:ascii="Arial" w:hAnsi="Arial" w:cs="Arial"/>
          <w:b/>
          <w:bCs/>
          <w:sz w:val="22"/>
          <w:szCs w:val="22"/>
          <w:u w:val="single"/>
        </w:rPr>
      </w:pPr>
    </w:p>
    <w:p w14:paraId="205E47AB" w14:textId="77777777" w:rsidR="00314312" w:rsidRDefault="00314312">
      <w:pPr>
        <w:rPr>
          <w:rFonts w:ascii="Arial" w:hAnsi="Arial" w:cs="Arial"/>
          <w:b/>
          <w:bCs/>
          <w:sz w:val="22"/>
          <w:szCs w:val="22"/>
          <w:u w:val="single"/>
        </w:rPr>
      </w:pPr>
    </w:p>
    <w:p w14:paraId="5BF02B43" w14:textId="77777777" w:rsidR="00314312" w:rsidRDefault="00314312">
      <w:pPr>
        <w:rPr>
          <w:rFonts w:ascii="Arial" w:hAnsi="Arial" w:cs="Arial"/>
          <w:b/>
          <w:bCs/>
          <w:sz w:val="22"/>
          <w:szCs w:val="22"/>
          <w:u w:val="single"/>
        </w:rPr>
      </w:pPr>
    </w:p>
    <w:p w14:paraId="27B88667" w14:textId="77777777" w:rsidR="00314312" w:rsidRDefault="00314312">
      <w:pPr>
        <w:rPr>
          <w:rFonts w:ascii="Arial" w:hAnsi="Arial" w:cs="Arial"/>
          <w:b/>
          <w:bCs/>
          <w:sz w:val="22"/>
          <w:szCs w:val="22"/>
          <w:u w:val="single"/>
        </w:rPr>
      </w:pPr>
    </w:p>
    <w:p w14:paraId="6D08E7D2" w14:textId="77777777" w:rsidR="00314312" w:rsidRDefault="00314312">
      <w:pPr>
        <w:rPr>
          <w:rFonts w:ascii="Arial" w:hAnsi="Arial" w:cs="Arial"/>
          <w:b/>
          <w:bCs/>
          <w:sz w:val="22"/>
          <w:szCs w:val="22"/>
          <w:u w:val="single"/>
        </w:rPr>
      </w:pPr>
    </w:p>
    <w:p w14:paraId="09B24B4B" w14:textId="77777777" w:rsidR="00314312" w:rsidRDefault="00314312">
      <w:pPr>
        <w:rPr>
          <w:rFonts w:ascii="Arial" w:hAnsi="Arial" w:cs="Arial"/>
          <w:b/>
          <w:bCs/>
          <w:sz w:val="22"/>
          <w:szCs w:val="22"/>
          <w:u w:val="single"/>
        </w:rPr>
      </w:pPr>
    </w:p>
    <w:p w14:paraId="17FF3438" w14:textId="77777777" w:rsidR="00314312" w:rsidRDefault="00314312">
      <w:pPr>
        <w:rPr>
          <w:rFonts w:ascii="Arial" w:hAnsi="Arial" w:cs="Arial"/>
          <w:b/>
          <w:bCs/>
          <w:sz w:val="22"/>
          <w:szCs w:val="22"/>
          <w:u w:val="single"/>
        </w:rPr>
      </w:pPr>
    </w:p>
    <w:p w14:paraId="3483161F" w14:textId="77777777" w:rsidR="00314312" w:rsidRDefault="00314312">
      <w:pPr>
        <w:rPr>
          <w:rFonts w:ascii="Arial" w:hAnsi="Arial" w:cs="Arial"/>
          <w:b/>
          <w:bCs/>
          <w:sz w:val="22"/>
          <w:szCs w:val="22"/>
          <w:u w:val="single"/>
        </w:rPr>
      </w:pPr>
    </w:p>
    <w:p w14:paraId="23F46B92" w14:textId="77777777" w:rsidR="00314312" w:rsidRDefault="00314312">
      <w:pPr>
        <w:rPr>
          <w:rFonts w:ascii="Arial" w:hAnsi="Arial" w:cs="Arial"/>
          <w:b/>
          <w:bCs/>
          <w:sz w:val="22"/>
          <w:szCs w:val="22"/>
          <w:u w:val="single"/>
        </w:rPr>
      </w:pPr>
    </w:p>
    <w:p w14:paraId="2C47DEC2" w14:textId="77777777" w:rsidR="005B46B4" w:rsidRDefault="005B46B4">
      <w:pPr>
        <w:rPr>
          <w:rFonts w:ascii="Arial" w:hAnsi="Arial" w:cs="Arial"/>
          <w:b/>
          <w:bCs/>
          <w:sz w:val="22"/>
          <w:szCs w:val="22"/>
          <w:u w:val="single"/>
        </w:rPr>
      </w:pPr>
    </w:p>
    <w:p w14:paraId="6A81EA73" w14:textId="77777777" w:rsidR="00314312" w:rsidRDefault="00960F90">
      <w:pPr>
        <w:rPr>
          <w:rFonts w:ascii="Arial" w:hAnsi="Arial" w:cs="Arial"/>
          <w:b/>
          <w:bCs/>
          <w:sz w:val="22"/>
          <w:szCs w:val="22"/>
          <w:u w:val="single"/>
        </w:rPr>
      </w:pPr>
      <w:r>
        <w:rPr>
          <w:rFonts w:ascii="Arial" w:hAnsi="Arial" w:cs="Arial"/>
          <w:b/>
          <w:bCs/>
          <w:sz w:val="22"/>
          <w:szCs w:val="22"/>
          <w:u w:val="single"/>
        </w:rPr>
        <w:t>Table 1</w:t>
      </w:r>
    </w:p>
    <w:tbl>
      <w:tblPr>
        <w:tblStyle w:val="TableGrid"/>
        <w:tblW w:w="7701" w:type="dxa"/>
        <w:tblLayout w:type="fixed"/>
        <w:tblLook w:val="04A0" w:firstRow="1" w:lastRow="0" w:firstColumn="1" w:lastColumn="0" w:noHBand="0" w:noVBand="1"/>
      </w:tblPr>
      <w:tblGrid>
        <w:gridCol w:w="3150"/>
        <w:gridCol w:w="1782"/>
        <w:gridCol w:w="1782"/>
        <w:gridCol w:w="987"/>
      </w:tblGrid>
      <w:tr w:rsidR="00314312" w14:paraId="1890B348" w14:textId="77777777">
        <w:tc>
          <w:tcPr>
            <w:tcW w:w="3149" w:type="dxa"/>
            <w:tcBorders>
              <w:left w:val="nil"/>
              <w:bottom w:val="nil"/>
              <w:right w:val="nil"/>
            </w:tcBorders>
            <w:vAlign w:val="center"/>
          </w:tcPr>
          <w:p w14:paraId="150C1FDD" w14:textId="77777777" w:rsidR="00314312" w:rsidRDefault="00314312">
            <w:pPr>
              <w:rPr>
                <w:rFonts w:ascii="Arial" w:hAnsi="Arial" w:cs="Arial"/>
              </w:rPr>
            </w:pPr>
          </w:p>
        </w:tc>
        <w:tc>
          <w:tcPr>
            <w:tcW w:w="1782" w:type="dxa"/>
            <w:tcBorders>
              <w:left w:val="nil"/>
              <w:bottom w:val="nil"/>
              <w:right w:val="nil"/>
            </w:tcBorders>
            <w:vAlign w:val="center"/>
          </w:tcPr>
          <w:p w14:paraId="0D2F0BD9" w14:textId="77777777" w:rsidR="00314312" w:rsidRDefault="00960F90">
            <w:pPr>
              <w:jc w:val="center"/>
              <w:rPr>
                <w:rFonts w:ascii="Arial" w:hAnsi="Arial" w:cs="Arial"/>
              </w:rPr>
            </w:pPr>
            <w:r>
              <w:rPr>
                <w:rFonts w:ascii="Arial" w:eastAsia="Calibri" w:hAnsi="Arial" w:cs="Arial"/>
                <w:b/>
              </w:rPr>
              <w:t>No Recurrence</w:t>
            </w:r>
          </w:p>
        </w:tc>
        <w:tc>
          <w:tcPr>
            <w:tcW w:w="1782" w:type="dxa"/>
            <w:tcBorders>
              <w:left w:val="nil"/>
              <w:bottom w:val="nil"/>
              <w:right w:val="nil"/>
            </w:tcBorders>
            <w:vAlign w:val="center"/>
          </w:tcPr>
          <w:p w14:paraId="60E63DE6" w14:textId="77777777" w:rsidR="00314312" w:rsidRDefault="00960F90">
            <w:pPr>
              <w:jc w:val="center"/>
              <w:rPr>
                <w:rFonts w:ascii="Arial" w:hAnsi="Arial" w:cs="Arial"/>
              </w:rPr>
            </w:pPr>
            <w:r>
              <w:rPr>
                <w:rFonts w:ascii="Arial" w:eastAsia="Calibri" w:hAnsi="Arial" w:cs="Arial"/>
                <w:b/>
              </w:rPr>
              <w:t>Recurrence</w:t>
            </w:r>
          </w:p>
        </w:tc>
        <w:tc>
          <w:tcPr>
            <w:tcW w:w="987" w:type="dxa"/>
            <w:tcBorders>
              <w:left w:val="nil"/>
              <w:bottom w:val="nil"/>
              <w:right w:val="nil"/>
            </w:tcBorders>
            <w:vAlign w:val="center"/>
          </w:tcPr>
          <w:p w14:paraId="7BE197FD" w14:textId="77777777" w:rsidR="00314312" w:rsidRDefault="00960F90">
            <w:pPr>
              <w:rPr>
                <w:rFonts w:ascii="Arial" w:hAnsi="Arial" w:cs="Arial"/>
              </w:rPr>
            </w:pPr>
            <w:r>
              <w:rPr>
                <w:rFonts w:ascii="Arial" w:eastAsia="Calibri" w:hAnsi="Arial" w:cs="Arial"/>
                <w:b/>
              </w:rPr>
              <w:t>p-value</w:t>
            </w:r>
          </w:p>
        </w:tc>
      </w:tr>
      <w:tr w:rsidR="00314312" w14:paraId="7DDAD8C8" w14:textId="77777777">
        <w:tc>
          <w:tcPr>
            <w:tcW w:w="3149" w:type="dxa"/>
            <w:tcBorders>
              <w:top w:val="nil"/>
              <w:left w:val="nil"/>
              <w:bottom w:val="single" w:sz="6" w:space="0" w:color="000000"/>
              <w:right w:val="nil"/>
            </w:tcBorders>
            <w:vAlign w:val="center"/>
          </w:tcPr>
          <w:p w14:paraId="023A9A11" w14:textId="77777777" w:rsidR="00314312" w:rsidRDefault="00314312">
            <w:pPr>
              <w:rPr>
                <w:rFonts w:ascii="Arial" w:hAnsi="Arial" w:cs="Arial"/>
              </w:rPr>
            </w:pPr>
          </w:p>
        </w:tc>
        <w:tc>
          <w:tcPr>
            <w:tcW w:w="1782" w:type="dxa"/>
            <w:tcBorders>
              <w:top w:val="nil"/>
              <w:left w:val="nil"/>
              <w:bottom w:val="single" w:sz="6" w:space="0" w:color="000000"/>
              <w:right w:val="nil"/>
            </w:tcBorders>
            <w:vAlign w:val="center"/>
          </w:tcPr>
          <w:p w14:paraId="1D35278A" w14:textId="77777777" w:rsidR="00314312" w:rsidRDefault="00960F90">
            <w:pPr>
              <w:jc w:val="center"/>
              <w:rPr>
                <w:rFonts w:ascii="Arial" w:hAnsi="Arial" w:cs="Arial"/>
              </w:rPr>
            </w:pPr>
            <w:r>
              <w:rPr>
                <w:rFonts w:ascii="Arial" w:eastAsia="Calibri" w:hAnsi="Arial" w:cs="Arial"/>
                <w:b/>
              </w:rPr>
              <w:t>N=943</w:t>
            </w:r>
          </w:p>
        </w:tc>
        <w:tc>
          <w:tcPr>
            <w:tcW w:w="1782" w:type="dxa"/>
            <w:tcBorders>
              <w:top w:val="nil"/>
              <w:left w:val="nil"/>
              <w:bottom w:val="single" w:sz="6" w:space="0" w:color="000000"/>
              <w:right w:val="nil"/>
            </w:tcBorders>
            <w:vAlign w:val="center"/>
          </w:tcPr>
          <w:p w14:paraId="1B3A96CE" w14:textId="77777777" w:rsidR="00314312" w:rsidRDefault="00960F90">
            <w:pPr>
              <w:jc w:val="center"/>
              <w:rPr>
                <w:rFonts w:ascii="Arial" w:hAnsi="Arial" w:cs="Arial"/>
              </w:rPr>
            </w:pPr>
            <w:r>
              <w:rPr>
                <w:rFonts w:ascii="Arial" w:eastAsia="Calibri" w:hAnsi="Arial" w:cs="Arial"/>
                <w:b/>
              </w:rPr>
              <w:t>N=388</w:t>
            </w:r>
          </w:p>
        </w:tc>
        <w:tc>
          <w:tcPr>
            <w:tcW w:w="987" w:type="dxa"/>
            <w:tcBorders>
              <w:top w:val="nil"/>
              <w:left w:val="nil"/>
              <w:bottom w:val="single" w:sz="6" w:space="0" w:color="000000"/>
              <w:right w:val="nil"/>
            </w:tcBorders>
            <w:vAlign w:val="center"/>
          </w:tcPr>
          <w:p w14:paraId="31B813C2" w14:textId="77777777" w:rsidR="00314312" w:rsidRDefault="00314312">
            <w:pPr>
              <w:rPr>
                <w:rFonts w:ascii="Arial" w:hAnsi="Arial" w:cs="Arial"/>
              </w:rPr>
            </w:pPr>
          </w:p>
        </w:tc>
      </w:tr>
      <w:tr w:rsidR="00314312" w14:paraId="6EA4775D" w14:textId="77777777">
        <w:tc>
          <w:tcPr>
            <w:tcW w:w="3149" w:type="dxa"/>
            <w:tcBorders>
              <w:top w:val="single" w:sz="6" w:space="0" w:color="000000"/>
              <w:left w:val="nil"/>
              <w:bottom w:val="nil"/>
              <w:right w:val="nil"/>
            </w:tcBorders>
            <w:vAlign w:val="center"/>
          </w:tcPr>
          <w:p w14:paraId="4FBB72A8" w14:textId="77777777" w:rsidR="00314312" w:rsidRDefault="00960F90">
            <w:pPr>
              <w:rPr>
                <w:rFonts w:ascii="Arial" w:hAnsi="Arial" w:cs="Arial"/>
              </w:rPr>
            </w:pPr>
            <w:r>
              <w:rPr>
                <w:rFonts w:ascii="Arial" w:eastAsia="Calibri" w:hAnsi="Arial" w:cs="Arial"/>
                <w:b/>
                <w:bCs/>
              </w:rPr>
              <w:t>Gender(F)-</w:t>
            </w:r>
            <w:r>
              <w:rPr>
                <w:rFonts w:ascii="Arial" w:eastAsia="Calibri" w:hAnsi="Arial" w:cs="Arial"/>
              </w:rPr>
              <w:t>n(%)</w:t>
            </w:r>
          </w:p>
        </w:tc>
        <w:tc>
          <w:tcPr>
            <w:tcW w:w="1782" w:type="dxa"/>
            <w:tcBorders>
              <w:top w:val="single" w:sz="6" w:space="0" w:color="000000"/>
              <w:left w:val="nil"/>
              <w:bottom w:val="nil"/>
              <w:right w:val="nil"/>
            </w:tcBorders>
            <w:vAlign w:val="center"/>
          </w:tcPr>
          <w:p w14:paraId="652A7690" w14:textId="77777777" w:rsidR="00314312" w:rsidRDefault="00960F90">
            <w:pPr>
              <w:jc w:val="center"/>
              <w:rPr>
                <w:rFonts w:ascii="Arial" w:hAnsi="Arial" w:cs="Arial"/>
              </w:rPr>
            </w:pPr>
            <w:r>
              <w:rPr>
                <w:rFonts w:ascii="Arial" w:eastAsia="Calibri" w:hAnsi="Arial" w:cs="Arial"/>
              </w:rPr>
              <w:t>399 (42%)</w:t>
            </w:r>
          </w:p>
        </w:tc>
        <w:tc>
          <w:tcPr>
            <w:tcW w:w="1782" w:type="dxa"/>
            <w:tcBorders>
              <w:top w:val="single" w:sz="6" w:space="0" w:color="000000"/>
              <w:left w:val="nil"/>
              <w:bottom w:val="nil"/>
              <w:right w:val="nil"/>
            </w:tcBorders>
            <w:vAlign w:val="center"/>
          </w:tcPr>
          <w:p w14:paraId="291362DB" w14:textId="77777777" w:rsidR="00314312" w:rsidRDefault="00960F90">
            <w:pPr>
              <w:jc w:val="center"/>
              <w:rPr>
                <w:rFonts w:ascii="Arial" w:hAnsi="Arial" w:cs="Arial"/>
              </w:rPr>
            </w:pPr>
            <w:r>
              <w:rPr>
                <w:rFonts w:ascii="Arial" w:eastAsia="Calibri" w:hAnsi="Arial" w:cs="Arial"/>
              </w:rPr>
              <w:t>173 (45%)</w:t>
            </w:r>
          </w:p>
        </w:tc>
        <w:tc>
          <w:tcPr>
            <w:tcW w:w="987" w:type="dxa"/>
            <w:tcBorders>
              <w:top w:val="single" w:sz="6" w:space="0" w:color="000000"/>
              <w:left w:val="nil"/>
              <w:bottom w:val="nil"/>
              <w:right w:val="nil"/>
            </w:tcBorders>
            <w:vAlign w:val="center"/>
          </w:tcPr>
          <w:p w14:paraId="67C43EA7" w14:textId="77777777" w:rsidR="00314312" w:rsidRDefault="00960F90">
            <w:pPr>
              <w:rPr>
                <w:rFonts w:ascii="Arial" w:hAnsi="Arial" w:cs="Arial"/>
              </w:rPr>
            </w:pPr>
            <w:r>
              <w:rPr>
                <w:rFonts w:ascii="Arial" w:eastAsia="Calibri" w:hAnsi="Arial" w:cs="Arial"/>
              </w:rPr>
              <w:t xml:space="preserve"> 0.45</w:t>
            </w:r>
          </w:p>
        </w:tc>
      </w:tr>
      <w:tr w:rsidR="00314312" w14:paraId="5A5F7182" w14:textId="77777777">
        <w:tc>
          <w:tcPr>
            <w:tcW w:w="3149" w:type="dxa"/>
            <w:tcBorders>
              <w:top w:val="nil"/>
              <w:left w:val="nil"/>
              <w:bottom w:val="nil"/>
              <w:right w:val="nil"/>
            </w:tcBorders>
            <w:vAlign w:val="center"/>
          </w:tcPr>
          <w:p w14:paraId="36841DCD" w14:textId="77777777" w:rsidR="00314312" w:rsidRDefault="00960F90">
            <w:pPr>
              <w:rPr>
                <w:rFonts w:ascii="Arial" w:hAnsi="Arial" w:cs="Arial"/>
              </w:rPr>
            </w:pPr>
            <w:r>
              <w:rPr>
                <w:rFonts w:ascii="Arial" w:eastAsia="Calibri" w:hAnsi="Arial" w:cs="Arial"/>
                <w:b/>
                <w:bCs/>
              </w:rPr>
              <w:t>Age at transplant</w:t>
            </w:r>
            <w:r>
              <w:rPr>
                <w:rFonts w:ascii="Arial" w:eastAsia="Calibri" w:hAnsi="Arial" w:cs="Arial"/>
              </w:rPr>
              <w:t>-Med(IQR)</w:t>
            </w:r>
          </w:p>
        </w:tc>
        <w:tc>
          <w:tcPr>
            <w:tcW w:w="1782" w:type="dxa"/>
            <w:tcBorders>
              <w:top w:val="nil"/>
              <w:left w:val="nil"/>
              <w:bottom w:val="nil"/>
              <w:right w:val="nil"/>
            </w:tcBorders>
            <w:vAlign w:val="center"/>
          </w:tcPr>
          <w:p w14:paraId="0578146C" w14:textId="77777777" w:rsidR="00314312" w:rsidRDefault="00960F90">
            <w:pPr>
              <w:jc w:val="center"/>
              <w:rPr>
                <w:rFonts w:ascii="Arial" w:hAnsi="Arial" w:cs="Arial"/>
              </w:rPr>
            </w:pPr>
            <w:r>
              <w:rPr>
                <w:rFonts w:ascii="Arial" w:eastAsia="Calibri" w:hAnsi="Arial" w:cs="Arial"/>
              </w:rPr>
              <w:t>16.0 (12.0-18.0)</w:t>
            </w:r>
          </w:p>
        </w:tc>
        <w:tc>
          <w:tcPr>
            <w:tcW w:w="1782" w:type="dxa"/>
            <w:tcBorders>
              <w:top w:val="nil"/>
              <w:left w:val="nil"/>
              <w:bottom w:val="nil"/>
              <w:right w:val="nil"/>
            </w:tcBorders>
            <w:vAlign w:val="center"/>
          </w:tcPr>
          <w:p w14:paraId="6AB429A1" w14:textId="77777777" w:rsidR="00314312" w:rsidRDefault="00960F90">
            <w:pPr>
              <w:jc w:val="center"/>
              <w:rPr>
                <w:rFonts w:ascii="Arial" w:hAnsi="Arial" w:cs="Arial"/>
              </w:rPr>
            </w:pPr>
            <w:r>
              <w:rPr>
                <w:rFonts w:ascii="Arial" w:eastAsia="Calibri" w:hAnsi="Arial" w:cs="Arial"/>
              </w:rPr>
              <w:t>14.0 (10.0-17.0)</w:t>
            </w:r>
          </w:p>
        </w:tc>
        <w:tc>
          <w:tcPr>
            <w:tcW w:w="987" w:type="dxa"/>
            <w:tcBorders>
              <w:top w:val="nil"/>
              <w:left w:val="nil"/>
              <w:bottom w:val="nil"/>
              <w:right w:val="nil"/>
            </w:tcBorders>
            <w:vAlign w:val="center"/>
          </w:tcPr>
          <w:p w14:paraId="1CAE00BF" w14:textId="77777777" w:rsidR="00314312" w:rsidRDefault="00960F90">
            <w:pPr>
              <w:rPr>
                <w:rFonts w:ascii="Arial" w:hAnsi="Arial" w:cs="Arial"/>
              </w:rPr>
            </w:pPr>
            <w:r>
              <w:rPr>
                <w:rFonts w:ascii="Arial" w:eastAsia="Calibri" w:hAnsi="Arial" w:cs="Arial"/>
              </w:rPr>
              <w:t>&lt;0.001</w:t>
            </w:r>
          </w:p>
        </w:tc>
      </w:tr>
      <w:tr w:rsidR="00314312" w14:paraId="230FBC49" w14:textId="77777777">
        <w:tc>
          <w:tcPr>
            <w:tcW w:w="3149" w:type="dxa"/>
            <w:tcBorders>
              <w:top w:val="nil"/>
              <w:left w:val="nil"/>
              <w:bottom w:val="nil"/>
              <w:right w:val="nil"/>
            </w:tcBorders>
            <w:vAlign w:val="center"/>
          </w:tcPr>
          <w:p w14:paraId="1A926511" w14:textId="77777777" w:rsidR="00314312" w:rsidRDefault="00960F90">
            <w:pPr>
              <w:rPr>
                <w:rFonts w:ascii="Arial" w:hAnsi="Arial" w:cs="Arial"/>
                <w:b/>
                <w:bCs/>
              </w:rPr>
            </w:pPr>
            <w:r>
              <w:rPr>
                <w:rFonts w:ascii="Arial" w:eastAsia="Calibri" w:hAnsi="Arial" w:cs="Arial"/>
                <w:b/>
                <w:bCs/>
              </w:rPr>
              <w:t>Race</w:t>
            </w:r>
          </w:p>
        </w:tc>
        <w:tc>
          <w:tcPr>
            <w:tcW w:w="1782" w:type="dxa"/>
            <w:tcBorders>
              <w:top w:val="nil"/>
              <w:left w:val="nil"/>
              <w:bottom w:val="nil"/>
              <w:right w:val="nil"/>
            </w:tcBorders>
            <w:vAlign w:val="center"/>
          </w:tcPr>
          <w:p w14:paraId="7D3BF2AC" w14:textId="77777777" w:rsidR="00314312" w:rsidRDefault="00314312">
            <w:pPr>
              <w:jc w:val="center"/>
              <w:rPr>
                <w:rFonts w:ascii="Arial" w:hAnsi="Arial" w:cs="Arial"/>
              </w:rPr>
            </w:pPr>
          </w:p>
        </w:tc>
        <w:tc>
          <w:tcPr>
            <w:tcW w:w="1782" w:type="dxa"/>
            <w:tcBorders>
              <w:top w:val="nil"/>
              <w:left w:val="nil"/>
              <w:bottom w:val="nil"/>
              <w:right w:val="nil"/>
            </w:tcBorders>
            <w:vAlign w:val="center"/>
          </w:tcPr>
          <w:p w14:paraId="7FD9A4D8" w14:textId="77777777" w:rsidR="00314312" w:rsidRDefault="00314312">
            <w:pPr>
              <w:jc w:val="center"/>
              <w:rPr>
                <w:rFonts w:ascii="Arial" w:hAnsi="Arial" w:cs="Arial"/>
              </w:rPr>
            </w:pPr>
          </w:p>
        </w:tc>
        <w:tc>
          <w:tcPr>
            <w:tcW w:w="987" w:type="dxa"/>
            <w:tcBorders>
              <w:top w:val="nil"/>
              <w:left w:val="nil"/>
              <w:bottom w:val="nil"/>
              <w:right w:val="nil"/>
            </w:tcBorders>
            <w:vAlign w:val="center"/>
          </w:tcPr>
          <w:p w14:paraId="5B95F61E" w14:textId="77777777" w:rsidR="00314312" w:rsidRDefault="00960F90">
            <w:pPr>
              <w:rPr>
                <w:rFonts w:ascii="Arial" w:hAnsi="Arial" w:cs="Arial"/>
              </w:rPr>
            </w:pPr>
            <w:r>
              <w:rPr>
                <w:rFonts w:ascii="Arial" w:eastAsia="Calibri" w:hAnsi="Arial" w:cs="Arial"/>
              </w:rPr>
              <w:t xml:space="preserve"> 0.11</w:t>
            </w:r>
          </w:p>
        </w:tc>
      </w:tr>
      <w:tr w:rsidR="00314312" w14:paraId="7C20450D" w14:textId="77777777">
        <w:tc>
          <w:tcPr>
            <w:tcW w:w="3149" w:type="dxa"/>
            <w:tcBorders>
              <w:top w:val="nil"/>
              <w:left w:val="nil"/>
              <w:bottom w:val="nil"/>
              <w:right w:val="nil"/>
            </w:tcBorders>
            <w:vAlign w:val="center"/>
          </w:tcPr>
          <w:p w14:paraId="2DB6F8C3" w14:textId="77777777" w:rsidR="00314312" w:rsidRDefault="00960F90">
            <w:pPr>
              <w:rPr>
                <w:rFonts w:ascii="Arial" w:hAnsi="Arial" w:cs="Arial"/>
              </w:rPr>
            </w:pPr>
            <w:r>
              <w:rPr>
                <w:rFonts w:ascii="Arial" w:eastAsia="Calibri" w:hAnsi="Arial" w:cs="Arial"/>
              </w:rPr>
              <w:t xml:space="preserve">   Asian</w:t>
            </w:r>
          </w:p>
        </w:tc>
        <w:tc>
          <w:tcPr>
            <w:tcW w:w="1782" w:type="dxa"/>
            <w:tcBorders>
              <w:top w:val="nil"/>
              <w:left w:val="nil"/>
              <w:bottom w:val="nil"/>
              <w:right w:val="nil"/>
            </w:tcBorders>
            <w:vAlign w:val="center"/>
          </w:tcPr>
          <w:p w14:paraId="5F722C2D" w14:textId="77777777" w:rsidR="00314312" w:rsidRDefault="00960F90">
            <w:pPr>
              <w:jc w:val="center"/>
              <w:rPr>
                <w:rFonts w:ascii="Arial" w:hAnsi="Arial" w:cs="Arial"/>
              </w:rPr>
            </w:pPr>
            <w:r>
              <w:rPr>
                <w:rFonts w:ascii="Arial" w:eastAsia="Calibri" w:hAnsi="Arial" w:cs="Arial"/>
              </w:rPr>
              <w:t>29 ( 3%)</w:t>
            </w:r>
          </w:p>
        </w:tc>
        <w:tc>
          <w:tcPr>
            <w:tcW w:w="1782" w:type="dxa"/>
            <w:tcBorders>
              <w:top w:val="nil"/>
              <w:left w:val="nil"/>
              <w:bottom w:val="nil"/>
              <w:right w:val="nil"/>
            </w:tcBorders>
            <w:vAlign w:val="center"/>
          </w:tcPr>
          <w:p w14:paraId="3A15A44C" w14:textId="77777777" w:rsidR="00314312" w:rsidRDefault="00960F90">
            <w:pPr>
              <w:jc w:val="center"/>
              <w:rPr>
                <w:rFonts w:ascii="Arial" w:hAnsi="Arial" w:cs="Arial"/>
              </w:rPr>
            </w:pPr>
            <w:r>
              <w:rPr>
                <w:rFonts w:ascii="Arial" w:eastAsia="Calibri" w:hAnsi="Arial" w:cs="Arial"/>
              </w:rPr>
              <w:t>7 ( 2%)</w:t>
            </w:r>
          </w:p>
        </w:tc>
        <w:tc>
          <w:tcPr>
            <w:tcW w:w="987" w:type="dxa"/>
            <w:tcBorders>
              <w:top w:val="nil"/>
              <w:left w:val="nil"/>
              <w:bottom w:val="nil"/>
              <w:right w:val="nil"/>
            </w:tcBorders>
            <w:vAlign w:val="center"/>
          </w:tcPr>
          <w:p w14:paraId="6B4CCB4D" w14:textId="77777777" w:rsidR="00314312" w:rsidRDefault="00314312">
            <w:pPr>
              <w:rPr>
                <w:rFonts w:ascii="Arial" w:hAnsi="Arial" w:cs="Arial"/>
              </w:rPr>
            </w:pPr>
          </w:p>
        </w:tc>
      </w:tr>
      <w:tr w:rsidR="00314312" w14:paraId="0A2D19E8" w14:textId="77777777">
        <w:tc>
          <w:tcPr>
            <w:tcW w:w="3149" w:type="dxa"/>
            <w:tcBorders>
              <w:top w:val="nil"/>
              <w:left w:val="nil"/>
              <w:bottom w:val="nil"/>
              <w:right w:val="nil"/>
            </w:tcBorders>
            <w:vAlign w:val="center"/>
          </w:tcPr>
          <w:p w14:paraId="7D05FC21" w14:textId="77777777" w:rsidR="00314312" w:rsidRDefault="00960F90">
            <w:pPr>
              <w:rPr>
                <w:rFonts w:ascii="Arial" w:hAnsi="Arial" w:cs="Arial"/>
              </w:rPr>
            </w:pPr>
            <w:r>
              <w:rPr>
                <w:rFonts w:ascii="Arial" w:eastAsia="Calibri" w:hAnsi="Arial" w:cs="Arial"/>
              </w:rPr>
              <w:t xml:space="preserve">   Black</w:t>
            </w:r>
          </w:p>
        </w:tc>
        <w:tc>
          <w:tcPr>
            <w:tcW w:w="1782" w:type="dxa"/>
            <w:tcBorders>
              <w:top w:val="nil"/>
              <w:left w:val="nil"/>
              <w:bottom w:val="nil"/>
              <w:right w:val="nil"/>
            </w:tcBorders>
            <w:vAlign w:val="center"/>
          </w:tcPr>
          <w:p w14:paraId="69A67A4B" w14:textId="77777777" w:rsidR="00314312" w:rsidRDefault="00960F90">
            <w:pPr>
              <w:jc w:val="center"/>
              <w:rPr>
                <w:rFonts w:ascii="Arial" w:hAnsi="Arial" w:cs="Arial"/>
              </w:rPr>
            </w:pPr>
            <w:r>
              <w:rPr>
                <w:rFonts w:ascii="Arial" w:eastAsia="Calibri" w:hAnsi="Arial" w:cs="Arial"/>
              </w:rPr>
              <w:t>364 (39%)</w:t>
            </w:r>
          </w:p>
        </w:tc>
        <w:tc>
          <w:tcPr>
            <w:tcW w:w="1782" w:type="dxa"/>
            <w:tcBorders>
              <w:top w:val="nil"/>
              <w:left w:val="nil"/>
              <w:bottom w:val="nil"/>
              <w:right w:val="nil"/>
            </w:tcBorders>
            <w:vAlign w:val="center"/>
          </w:tcPr>
          <w:p w14:paraId="32AE7646" w14:textId="77777777" w:rsidR="00314312" w:rsidRDefault="00960F90">
            <w:pPr>
              <w:jc w:val="center"/>
              <w:rPr>
                <w:rFonts w:ascii="Arial" w:hAnsi="Arial" w:cs="Arial"/>
              </w:rPr>
            </w:pPr>
            <w:r>
              <w:rPr>
                <w:rFonts w:ascii="Arial" w:eastAsia="Calibri" w:hAnsi="Arial" w:cs="Arial"/>
              </w:rPr>
              <w:t>131 (34%)</w:t>
            </w:r>
          </w:p>
        </w:tc>
        <w:tc>
          <w:tcPr>
            <w:tcW w:w="987" w:type="dxa"/>
            <w:tcBorders>
              <w:top w:val="nil"/>
              <w:left w:val="nil"/>
              <w:bottom w:val="nil"/>
              <w:right w:val="nil"/>
            </w:tcBorders>
            <w:vAlign w:val="center"/>
          </w:tcPr>
          <w:p w14:paraId="69FC2BE7" w14:textId="77777777" w:rsidR="00314312" w:rsidRDefault="00314312">
            <w:pPr>
              <w:rPr>
                <w:rFonts w:ascii="Arial" w:hAnsi="Arial" w:cs="Arial"/>
              </w:rPr>
            </w:pPr>
          </w:p>
        </w:tc>
      </w:tr>
      <w:tr w:rsidR="00314312" w14:paraId="6EBCC26F" w14:textId="77777777">
        <w:tc>
          <w:tcPr>
            <w:tcW w:w="3149" w:type="dxa"/>
            <w:tcBorders>
              <w:top w:val="nil"/>
              <w:left w:val="nil"/>
              <w:bottom w:val="nil"/>
              <w:right w:val="nil"/>
            </w:tcBorders>
            <w:vAlign w:val="center"/>
          </w:tcPr>
          <w:p w14:paraId="7F479CB7" w14:textId="77777777" w:rsidR="00314312" w:rsidRDefault="00960F90">
            <w:pPr>
              <w:rPr>
                <w:rFonts w:ascii="Arial" w:hAnsi="Arial" w:cs="Arial"/>
              </w:rPr>
            </w:pPr>
            <w:r>
              <w:rPr>
                <w:rFonts w:ascii="Arial" w:eastAsia="Calibri" w:hAnsi="Arial" w:cs="Arial"/>
              </w:rPr>
              <w:t xml:space="preserve">   Multi</w:t>
            </w:r>
          </w:p>
        </w:tc>
        <w:tc>
          <w:tcPr>
            <w:tcW w:w="1782" w:type="dxa"/>
            <w:tcBorders>
              <w:top w:val="nil"/>
              <w:left w:val="nil"/>
              <w:bottom w:val="nil"/>
              <w:right w:val="nil"/>
            </w:tcBorders>
            <w:vAlign w:val="center"/>
          </w:tcPr>
          <w:p w14:paraId="79540499" w14:textId="77777777" w:rsidR="00314312" w:rsidRDefault="00960F90">
            <w:pPr>
              <w:jc w:val="center"/>
              <w:rPr>
                <w:rFonts w:ascii="Arial" w:hAnsi="Arial" w:cs="Arial"/>
              </w:rPr>
            </w:pPr>
            <w:r>
              <w:rPr>
                <w:rFonts w:ascii="Arial" w:eastAsia="Calibri" w:hAnsi="Arial" w:cs="Arial"/>
              </w:rPr>
              <w:t>13 ( 1%)</w:t>
            </w:r>
          </w:p>
        </w:tc>
        <w:tc>
          <w:tcPr>
            <w:tcW w:w="1782" w:type="dxa"/>
            <w:tcBorders>
              <w:top w:val="nil"/>
              <w:left w:val="nil"/>
              <w:bottom w:val="nil"/>
              <w:right w:val="nil"/>
            </w:tcBorders>
            <w:vAlign w:val="center"/>
          </w:tcPr>
          <w:p w14:paraId="274165FB" w14:textId="77777777" w:rsidR="00314312" w:rsidRDefault="00960F90">
            <w:pPr>
              <w:jc w:val="center"/>
              <w:rPr>
                <w:rFonts w:ascii="Arial" w:hAnsi="Arial" w:cs="Arial"/>
              </w:rPr>
            </w:pPr>
            <w:r>
              <w:rPr>
                <w:rFonts w:ascii="Arial" w:eastAsia="Calibri" w:hAnsi="Arial" w:cs="Arial"/>
              </w:rPr>
              <w:t>7 ( 2%)</w:t>
            </w:r>
          </w:p>
        </w:tc>
        <w:tc>
          <w:tcPr>
            <w:tcW w:w="987" w:type="dxa"/>
            <w:tcBorders>
              <w:top w:val="nil"/>
              <w:left w:val="nil"/>
              <w:bottom w:val="nil"/>
              <w:right w:val="nil"/>
            </w:tcBorders>
            <w:vAlign w:val="center"/>
          </w:tcPr>
          <w:p w14:paraId="12F22687" w14:textId="77777777" w:rsidR="00314312" w:rsidRDefault="00314312">
            <w:pPr>
              <w:rPr>
                <w:rFonts w:ascii="Arial" w:hAnsi="Arial" w:cs="Arial"/>
              </w:rPr>
            </w:pPr>
          </w:p>
        </w:tc>
      </w:tr>
      <w:tr w:rsidR="00314312" w14:paraId="3EC91DF2" w14:textId="77777777">
        <w:tc>
          <w:tcPr>
            <w:tcW w:w="3149" w:type="dxa"/>
            <w:tcBorders>
              <w:top w:val="nil"/>
              <w:left w:val="nil"/>
              <w:bottom w:val="nil"/>
              <w:right w:val="nil"/>
            </w:tcBorders>
            <w:vAlign w:val="center"/>
          </w:tcPr>
          <w:p w14:paraId="5A7C21C5" w14:textId="77777777" w:rsidR="00314312" w:rsidRDefault="00960F90">
            <w:pPr>
              <w:rPr>
                <w:rFonts w:ascii="Arial" w:hAnsi="Arial" w:cs="Arial"/>
              </w:rPr>
            </w:pPr>
            <w:r>
              <w:rPr>
                <w:rFonts w:ascii="Arial" w:eastAsia="Calibri" w:hAnsi="Arial" w:cs="Arial"/>
              </w:rPr>
              <w:t xml:space="preserve">   Native</w:t>
            </w:r>
          </w:p>
        </w:tc>
        <w:tc>
          <w:tcPr>
            <w:tcW w:w="1782" w:type="dxa"/>
            <w:tcBorders>
              <w:top w:val="nil"/>
              <w:left w:val="nil"/>
              <w:bottom w:val="nil"/>
              <w:right w:val="nil"/>
            </w:tcBorders>
            <w:vAlign w:val="center"/>
          </w:tcPr>
          <w:p w14:paraId="67286FBC" w14:textId="77777777" w:rsidR="00314312" w:rsidRDefault="00960F90">
            <w:pPr>
              <w:jc w:val="center"/>
              <w:rPr>
                <w:rFonts w:ascii="Arial" w:hAnsi="Arial" w:cs="Arial"/>
              </w:rPr>
            </w:pPr>
            <w:r>
              <w:rPr>
                <w:rFonts w:ascii="Arial" w:eastAsia="Calibri" w:hAnsi="Arial" w:cs="Arial"/>
              </w:rPr>
              <w:t>5 ( 1%)</w:t>
            </w:r>
          </w:p>
        </w:tc>
        <w:tc>
          <w:tcPr>
            <w:tcW w:w="1782" w:type="dxa"/>
            <w:tcBorders>
              <w:top w:val="nil"/>
              <w:left w:val="nil"/>
              <w:bottom w:val="nil"/>
              <w:right w:val="nil"/>
            </w:tcBorders>
            <w:vAlign w:val="center"/>
          </w:tcPr>
          <w:p w14:paraId="15537217" w14:textId="77777777" w:rsidR="00314312" w:rsidRDefault="00960F90">
            <w:pPr>
              <w:jc w:val="center"/>
              <w:rPr>
                <w:rFonts w:ascii="Arial" w:hAnsi="Arial" w:cs="Arial"/>
              </w:rPr>
            </w:pPr>
            <w:r>
              <w:rPr>
                <w:rFonts w:ascii="Arial" w:eastAsia="Calibri" w:hAnsi="Arial" w:cs="Arial"/>
              </w:rPr>
              <w:t>2 ( 1%)</w:t>
            </w:r>
          </w:p>
        </w:tc>
        <w:tc>
          <w:tcPr>
            <w:tcW w:w="987" w:type="dxa"/>
            <w:tcBorders>
              <w:top w:val="nil"/>
              <w:left w:val="nil"/>
              <w:bottom w:val="nil"/>
              <w:right w:val="nil"/>
            </w:tcBorders>
            <w:vAlign w:val="center"/>
          </w:tcPr>
          <w:p w14:paraId="3D4C9A52" w14:textId="77777777" w:rsidR="00314312" w:rsidRDefault="00314312">
            <w:pPr>
              <w:rPr>
                <w:rFonts w:ascii="Arial" w:hAnsi="Arial" w:cs="Arial"/>
              </w:rPr>
            </w:pPr>
          </w:p>
        </w:tc>
      </w:tr>
      <w:tr w:rsidR="00314312" w14:paraId="222C39D3" w14:textId="77777777">
        <w:tc>
          <w:tcPr>
            <w:tcW w:w="3149" w:type="dxa"/>
            <w:tcBorders>
              <w:top w:val="nil"/>
              <w:left w:val="nil"/>
              <w:bottom w:val="nil"/>
              <w:right w:val="nil"/>
            </w:tcBorders>
            <w:vAlign w:val="center"/>
          </w:tcPr>
          <w:p w14:paraId="448EA4CE" w14:textId="77777777" w:rsidR="00314312" w:rsidRDefault="00960F90">
            <w:pPr>
              <w:rPr>
                <w:rFonts w:ascii="Arial" w:hAnsi="Arial" w:cs="Arial"/>
              </w:rPr>
            </w:pPr>
            <w:r>
              <w:rPr>
                <w:rFonts w:ascii="Arial" w:eastAsia="Calibri" w:hAnsi="Arial" w:cs="Arial"/>
              </w:rPr>
              <w:t xml:space="preserve">   Pacific</w:t>
            </w:r>
          </w:p>
        </w:tc>
        <w:tc>
          <w:tcPr>
            <w:tcW w:w="1782" w:type="dxa"/>
            <w:tcBorders>
              <w:top w:val="nil"/>
              <w:left w:val="nil"/>
              <w:bottom w:val="nil"/>
              <w:right w:val="nil"/>
            </w:tcBorders>
            <w:vAlign w:val="center"/>
          </w:tcPr>
          <w:p w14:paraId="2F554F26" w14:textId="77777777" w:rsidR="00314312" w:rsidRDefault="00960F90">
            <w:pPr>
              <w:jc w:val="center"/>
              <w:rPr>
                <w:rFonts w:ascii="Arial" w:hAnsi="Arial" w:cs="Arial"/>
              </w:rPr>
            </w:pPr>
            <w:r>
              <w:rPr>
                <w:rFonts w:ascii="Arial" w:eastAsia="Calibri" w:hAnsi="Arial" w:cs="Arial"/>
              </w:rPr>
              <w:t>3 ( 0%)</w:t>
            </w:r>
          </w:p>
        </w:tc>
        <w:tc>
          <w:tcPr>
            <w:tcW w:w="1782" w:type="dxa"/>
            <w:tcBorders>
              <w:top w:val="nil"/>
              <w:left w:val="nil"/>
              <w:bottom w:val="nil"/>
              <w:right w:val="nil"/>
            </w:tcBorders>
            <w:vAlign w:val="center"/>
          </w:tcPr>
          <w:p w14:paraId="76CA3640" w14:textId="77777777" w:rsidR="00314312" w:rsidRDefault="00960F90">
            <w:pPr>
              <w:jc w:val="center"/>
              <w:rPr>
                <w:rFonts w:ascii="Arial" w:hAnsi="Arial" w:cs="Arial"/>
              </w:rPr>
            </w:pPr>
            <w:r>
              <w:rPr>
                <w:rFonts w:ascii="Arial" w:eastAsia="Calibri" w:hAnsi="Arial" w:cs="Arial"/>
              </w:rPr>
              <w:t>5 ( 1%)</w:t>
            </w:r>
          </w:p>
        </w:tc>
        <w:tc>
          <w:tcPr>
            <w:tcW w:w="987" w:type="dxa"/>
            <w:tcBorders>
              <w:top w:val="nil"/>
              <w:left w:val="nil"/>
              <w:bottom w:val="nil"/>
              <w:right w:val="nil"/>
            </w:tcBorders>
            <w:vAlign w:val="center"/>
          </w:tcPr>
          <w:p w14:paraId="46902019" w14:textId="77777777" w:rsidR="00314312" w:rsidRDefault="00314312">
            <w:pPr>
              <w:rPr>
                <w:rFonts w:ascii="Arial" w:hAnsi="Arial" w:cs="Arial"/>
              </w:rPr>
            </w:pPr>
          </w:p>
        </w:tc>
      </w:tr>
      <w:tr w:rsidR="00314312" w14:paraId="7B4D1A5D" w14:textId="77777777">
        <w:tc>
          <w:tcPr>
            <w:tcW w:w="3149" w:type="dxa"/>
            <w:tcBorders>
              <w:top w:val="nil"/>
              <w:left w:val="nil"/>
              <w:bottom w:val="nil"/>
              <w:right w:val="nil"/>
            </w:tcBorders>
            <w:vAlign w:val="center"/>
          </w:tcPr>
          <w:p w14:paraId="15B305DB" w14:textId="77777777" w:rsidR="00314312" w:rsidRDefault="00960F90">
            <w:pPr>
              <w:rPr>
                <w:rFonts w:ascii="Arial" w:hAnsi="Arial" w:cs="Arial"/>
              </w:rPr>
            </w:pPr>
            <w:r>
              <w:rPr>
                <w:rFonts w:ascii="Arial" w:eastAsia="Calibri" w:hAnsi="Arial" w:cs="Arial"/>
              </w:rPr>
              <w:t xml:space="preserve">   White</w:t>
            </w:r>
          </w:p>
        </w:tc>
        <w:tc>
          <w:tcPr>
            <w:tcW w:w="1782" w:type="dxa"/>
            <w:tcBorders>
              <w:top w:val="nil"/>
              <w:left w:val="nil"/>
              <w:bottom w:val="nil"/>
              <w:right w:val="nil"/>
            </w:tcBorders>
            <w:vAlign w:val="center"/>
          </w:tcPr>
          <w:p w14:paraId="0FF470DD" w14:textId="77777777" w:rsidR="00314312" w:rsidRDefault="00960F90">
            <w:pPr>
              <w:jc w:val="center"/>
              <w:rPr>
                <w:rFonts w:ascii="Arial" w:hAnsi="Arial" w:cs="Arial"/>
              </w:rPr>
            </w:pPr>
            <w:r>
              <w:rPr>
                <w:rFonts w:ascii="Arial" w:eastAsia="Calibri" w:hAnsi="Arial" w:cs="Arial"/>
              </w:rPr>
              <w:t>529 (56%)</w:t>
            </w:r>
          </w:p>
        </w:tc>
        <w:tc>
          <w:tcPr>
            <w:tcW w:w="1782" w:type="dxa"/>
            <w:tcBorders>
              <w:top w:val="nil"/>
              <w:left w:val="nil"/>
              <w:bottom w:val="nil"/>
              <w:right w:val="nil"/>
            </w:tcBorders>
            <w:vAlign w:val="center"/>
          </w:tcPr>
          <w:p w14:paraId="2F9A7AA5" w14:textId="77777777" w:rsidR="00314312" w:rsidRDefault="00960F90">
            <w:pPr>
              <w:jc w:val="center"/>
              <w:rPr>
                <w:rFonts w:ascii="Arial" w:hAnsi="Arial" w:cs="Arial"/>
              </w:rPr>
            </w:pPr>
            <w:r>
              <w:rPr>
                <w:rFonts w:ascii="Arial" w:eastAsia="Calibri" w:hAnsi="Arial" w:cs="Arial"/>
              </w:rPr>
              <w:t>236 (61%)</w:t>
            </w:r>
          </w:p>
        </w:tc>
        <w:tc>
          <w:tcPr>
            <w:tcW w:w="987" w:type="dxa"/>
            <w:tcBorders>
              <w:top w:val="nil"/>
              <w:left w:val="nil"/>
              <w:bottom w:val="nil"/>
              <w:right w:val="nil"/>
            </w:tcBorders>
            <w:vAlign w:val="center"/>
          </w:tcPr>
          <w:p w14:paraId="545FD3CC" w14:textId="77777777" w:rsidR="00314312" w:rsidRDefault="00314312">
            <w:pPr>
              <w:rPr>
                <w:rFonts w:ascii="Arial" w:hAnsi="Arial" w:cs="Arial"/>
              </w:rPr>
            </w:pPr>
          </w:p>
        </w:tc>
      </w:tr>
      <w:tr w:rsidR="00314312" w14:paraId="34A323E9" w14:textId="77777777">
        <w:tc>
          <w:tcPr>
            <w:tcW w:w="3149" w:type="dxa"/>
            <w:tcBorders>
              <w:top w:val="nil"/>
              <w:left w:val="nil"/>
              <w:bottom w:val="nil"/>
              <w:right w:val="nil"/>
            </w:tcBorders>
            <w:vAlign w:val="center"/>
          </w:tcPr>
          <w:p w14:paraId="57F95925" w14:textId="77777777" w:rsidR="00314312" w:rsidRDefault="00960F90">
            <w:pPr>
              <w:rPr>
                <w:rFonts w:ascii="Arial" w:hAnsi="Arial" w:cs="Arial"/>
              </w:rPr>
            </w:pPr>
            <w:r>
              <w:rPr>
                <w:rFonts w:ascii="Arial" w:eastAsia="Calibri" w:hAnsi="Arial" w:cs="Arial"/>
                <w:b/>
                <w:bCs/>
              </w:rPr>
              <w:t>Ethnicity</w:t>
            </w:r>
            <w:r>
              <w:rPr>
                <w:rFonts w:ascii="Arial" w:eastAsia="Calibri" w:hAnsi="Arial" w:cs="Arial"/>
              </w:rPr>
              <w:t>-n(%)</w:t>
            </w:r>
          </w:p>
        </w:tc>
        <w:tc>
          <w:tcPr>
            <w:tcW w:w="1782" w:type="dxa"/>
            <w:tcBorders>
              <w:top w:val="nil"/>
              <w:left w:val="nil"/>
              <w:bottom w:val="nil"/>
              <w:right w:val="nil"/>
            </w:tcBorders>
            <w:vAlign w:val="center"/>
          </w:tcPr>
          <w:p w14:paraId="13DDC7EC" w14:textId="77777777" w:rsidR="00314312" w:rsidRDefault="00960F90">
            <w:pPr>
              <w:jc w:val="center"/>
              <w:rPr>
                <w:rFonts w:ascii="Arial" w:hAnsi="Arial" w:cs="Arial"/>
              </w:rPr>
            </w:pPr>
            <w:r>
              <w:rPr>
                <w:rFonts w:ascii="Arial" w:eastAsia="Calibri" w:hAnsi="Arial" w:cs="Arial"/>
              </w:rPr>
              <w:t>265 (28%)</w:t>
            </w:r>
          </w:p>
        </w:tc>
        <w:tc>
          <w:tcPr>
            <w:tcW w:w="1782" w:type="dxa"/>
            <w:tcBorders>
              <w:top w:val="nil"/>
              <w:left w:val="nil"/>
              <w:bottom w:val="nil"/>
              <w:right w:val="nil"/>
            </w:tcBorders>
            <w:vAlign w:val="center"/>
          </w:tcPr>
          <w:p w14:paraId="3E4B564B" w14:textId="77777777" w:rsidR="00314312" w:rsidRDefault="00960F90">
            <w:pPr>
              <w:jc w:val="center"/>
              <w:rPr>
                <w:rFonts w:ascii="Arial" w:hAnsi="Arial" w:cs="Arial"/>
              </w:rPr>
            </w:pPr>
            <w:r>
              <w:rPr>
                <w:rFonts w:ascii="Arial" w:eastAsia="Calibri" w:hAnsi="Arial" w:cs="Arial"/>
              </w:rPr>
              <w:t>87 (22%)</w:t>
            </w:r>
          </w:p>
        </w:tc>
        <w:tc>
          <w:tcPr>
            <w:tcW w:w="987" w:type="dxa"/>
            <w:tcBorders>
              <w:top w:val="nil"/>
              <w:left w:val="nil"/>
              <w:bottom w:val="nil"/>
              <w:right w:val="nil"/>
            </w:tcBorders>
            <w:vAlign w:val="center"/>
          </w:tcPr>
          <w:p w14:paraId="6B3A3F81" w14:textId="77777777" w:rsidR="00314312" w:rsidRDefault="00960F90">
            <w:pPr>
              <w:rPr>
                <w:rFonts w:ascii="Arial" w:hAnsi="Arial" w:cs="Arial"/>
              </w:rPr>
            </w:pPr>
            <w:r>
              <w:rPr>
                <w:rFonts w:ascii="Arial" w:eastAsia="Calibri" w:hAnsi="Arial" w:cs="Arial"/>
              </w:rPr>
              <w:t xml:space="preserve"> 0.033</w:t>
            </w:r>
          </w:p>
        </w:tc>
      </w:tr>
      <w:tr w:rsidR="00314312" w14:paraId="388E6D4D" w14:textId="77777777">
        <w:tc>
          <w:tcPr>
            <w:tcW w:w="3149" w:type="dxa"/>
            <w:tcBorders>
              <w:top w:val="nil"/>
              <w:left w:val="nil"/>
              <w:bottom w:val="nil"/>
              <w:right w:val="nil"/>
            </w:tcBorders>
            <w:vAlign w:val="center"/>
          </w:tcPr>
          <w:p w14:paraId="71A578C9" w14:textId="77777777" w:rsidR="00314312" w:rsidRDefault="00960F90">
            <w:pPr>
              <w:rPr>
                <w:rFonts w:ascii="Arial" w:hAnsi="Arial" w:cs="Arial"/>
              </w:rPr>
            </w:pPr>
            <w:r>
              <w:rPr>
                <w:rFonts w:ascii="Arial" w:eastAsia="Calibri" w:hAnsi="Arial" w:cs="Arial"/>
                <w:b/>
                <w:bCs/>
              </w:rPr>
              <w:t>Donor Type(Deceased</w:t>
            </w:r>
            <w:r>
              <w:rPr>
                <w:rFonts w:ascii="Arial" w:eastAsia="Calibri" w:hAnsi="Arial" w:cs="Arial"/>
              </w:rPr>
              <w:t>)-n(%)</w:t>
            </w:r>
          </w:p>
        </w:tc>
        <w:tc>
          <w:tcPr>
            <w:tcW w:w="1782" w:type="dxa"/>
            <w:tcBorders>
              <w:top w:val="nil"/>
              <w:left w:val="nil"/>
              <w:bottom w:val="nil"/>
              <w:right w:val="nil"/>
            </w:tcBorders>
            <w:vAlign w:val="center"/>
          </w:tcPr>
          <w:p w14:paraId="74179A5F" w14:textId="77777777" w:rsidR="00314312" w:rsidRDefault="00960F90">
            <w:pPr>
              <w:jc w:val="center"/>
              <w:rPr>
                <w:rFonts w:ascii="Arial" w:hAnsi="Arial" w:cs="Arial"/>
              </w:rPr>
            </w:pPr>
            <w:r>
              <w:rPr>
                <w:rFonts w:ascii="Arial" w:eastAsia="Calibri" w:hAnsi="Arial" w:cs="Arial"/>
              </w:rPr>
              <w:t>705 (75%)</w:t>
            </w:r>
          </w:p>
        </w:tc>
        <w:tc>
          <w:tcPr>
            <w:tcW w:w="1782" w:type="dxa"/>
            <w:tcBorders>
              <w:top w:val="nil"/>
              <w:left w:val="nil"/>
              <w:bottom w:val="nil"/>
              <w:right w:val="nil"/>
            </w:tcBorders>
            <w:vAlign w:val="center"/>
          </w:tcPr>
          <w:p w14:paraId="488A2952" w14:textId="77777777" w:rsidR="00314312" w:rsidRDefault="00960F90">
            <w:pPr>
              <w:jc w:val="center"/>
              <w:rPr>
                <w:rFonts w:ascii="Arial" w:hAnsi="Arial" w:cs="Arial"/>
              </w:rPr>
            </w:pPr>
            <w:r>
              <w:rPr>
                <w:rFonts w:ascii="Arial" w:eastAsia="Calibri" w:hAnsi="Arial" w:cs="Arial"/>
              </w:rPr>
              <w:t>278 (72%)</w:t>
            </w:r>
          </w:p>
        </w:tc>
        <w:tc>
          <w:tcPr>
            <w:tcW w:w="987" w:type="dxa"/>
            <w:tcBorders>
              <w:top w:val="nil"/>
              <w:left w:val="nil"/>
              <w:bottom w:val="nil"/>
              <w:right w:val="nil"/>
            </w:tcBorders>
            <w:vAlign w:val="center"/>
          </w:tcPr>
          <w:p w14:paraId="775FFD89" w14:textId="77777777" w:rsidR="00314312" w:rsidRDefault="00960F90">
            <w:pPr>
              <w:rPr>
                <w:rFonts w:ascii="Arial" w:hAnsi="Arial" w:cs="Arial"/>
              </w:rPr>
            </w:pPr>
            <w:r>
              <w:rPr>
                <w:rFonts w:ascii="Arial" w:eastAsia="Calibri" w:hAnsi="Arial" w:cs="Arial"/>
              </w:rPr>
              <w:t xml:space="preserve"> 0.24</w:t>
            </w:r>
          </w:p>
        </w:tc>
      </w:tr>
      <w:tr w:rsidR="00314312" w14:paraId="082127B9" w14:textId="77777777">
        <w:tc>
          <w:tcPr>
            <w:tcW w:w="3149" w:type="dxa"/>
            <w:tcBorders>
              <w:top w:val="nil"/>
              <w:left w:val="nil"/>
              <w:bottom w:val="nil"/>
              <w:right w:val="nil"/>
            </w:tcBorders>
            <w:vAlign w:val="center"/>
          </w:tcPr>
          <w:p w14:paraId="4B03F89E" w14:textId="77777777" w:rsidR="00314312" w:rsidRDefault="00960F90">
            <w:pPr>
              <w:rPr>
                <w:rFonts w:ascii="Arial" w:hAnsi="Arial" w:cs="Arial"/>
              </w:rPr>
            </w:pPr>
            <w:r>
              <w:rPr>
                <w:rFonts w:ascii="Arial" w:eastAsia="Calibri" w:hAnsi="Arial" w:cs="Arial"/>
                <w:b/>
                <w:bCs/>
              </w:rPr>
              <w:t>Living Related Donor</w:t>
            </w:r>
            <w:r>
              <w:rPr>
                <w:rFonts w:ascii="Arial" w:eastAsia="Calibri" w:hAnsi="Arial" w:cs="Arial"/>
              </w:rPr>
              <w:t>-n(%)</w:t>
            </w:r>
          </w:p>
        </w:tc>
        <w:tc>
          <w:tcPr>
            <w:tcW w:w="1782" w:type="dxa"/>
            <w:tcBorders>
              <w:top w:val="nil"/>
              <w:left w:val="nil"/>
              <w:bottom w:val="nil"/>
              <w:right w:val="nil"/>
            </w:tcBorders>
            <w:vAlign w:val="center"/>
          </w:tcPr>
          <w:p w14:paraId="72659079" w14:textId="77777777" w:rsidR="00314312" w:rsidRDefault="00960F90">
            <w:pPr>
              <w:jc w:val="center"/>
              <w:rPr>
                <w:rFonts w:ascii="Arial" w:hAnsi="Arial" w:cs="Arial"/>
              </w:rPr>
            </w:pPr>
            <w:r>
              <w:rPr>
                <w:rFonts w:ascii="Arial" w:eastAsia="Calibri" w:hAnsi="Arial" w:cs="Arial"/>
              </w:rPr>
              <w:t>184 (20%)</w:t>
            </w:r>
          </w:p>
        </w:tc>
        <w:tc>
          <w:tcPr>
            <w:tcW w:w="1782" w:type="dxa"/>
            <w:tcBorders>
              <w:top w:val="nil"/>
              <w:left w:val="nil"/>
              <w:bottom w:val="nil"/>
              <w:right w:val="nil"/>
            </w:tcBorders>
            <w:vAlign w:val="center"/>
          </w:tcPr>
          <w:p w14:paraId="3D64724F" w14:textId="77777777" w:rsidR="00314312" w:rsidRDefault="00960F90">
            <w:pPr>
              <w:jc w:val="center"/>
              <w:rPr>
                <w:rFonts w:ascii="Arial" w:hAnsi="Arial" w:cs="Arial"/>
              </w:rPr>
            </w:pPr>
            <w:r>
              <w:rPr>
                <w:rFonts w:ascii="Arial" w:eastAsia="Calibri" w:hAnsi="Arial" w:cs="Arial"/>
              </w:rPr>
              <w:t>84 (22%)</w:t>
            </w:r>
          </w:p>
        </w:tc>
        <w:tc>
          <w:tcPr>
            <w:tcW w:w="987" w:type="dxa"/>
            <w:tcBorders>
              <w:top w:val="nil"/>
              <w:left w:val="nil"/>
              <w:bottom w:val="nil"/>
              <w:right w:val="nil"/>
            </w:tcBorders>
            <w:vAlign w:val="center"/>
          </w:tcPr>
          <w:p w14:paraId="51822062" w14:textId="77777777" w:rsidR="00314312" w:rsidRDefault="00960F90">
            <w:pPr>
              <w:rPr>
                <w:rFonts w:ascii="Arial" w:hAnsi="Arial" w:cs="Arial"/>
              </w:rPr>
            </w:pPr>
            <w:r>
              <w:rPr>
                <w:rFonts w:ascii="Arial" w:eastAsia="Calibri" w:hAnsi="Arial" w:cs="Arial"/>
              </w:rPr>
              <w:t xml:space="preserve"> 0.38</w:t>
            </w:r>
          </w:p>
        </w:tc>
      </w:tr>
      <w:tr w:rsidR="00314312" w14:paraId="75ABFF6B" w14:textId="77777777">
        <w:tc>
          <w:tcPr>
            <w:tcW w:w="3149" w:type="dxa"/>
            <w:tcBorders>
              <w:top w:val="nil"/>
              <w:left w:val="nil"/>
              <w:bottom w:val="nil"/>
              <w:right w:val="nil"/>
            </w:tcBorders>
            <w:vAlign w:val="center"/>
          </w:tcPr>
          <w:p w14:paraId="7AFD88B2" w14:textId="77777777" w:rsidR="00314312" w:rsidRDefault="00960F90">
            <w:pPr>
              <w:rPr>
                <w:rFonts w:ascii="Arial" w:hAnsi="Arial" w:cs="Arial"/>
              </w:rPr>
            </w:pPr>
            <w:r>
              <w:rPr>
                <w:rFonts w:ascii="Arial" w:eastAsia="Calibri" w:hAnsi="Arial" w:cs="Arial"/>
                <w:b/>
                <w:bCs/>
              </w:rPr>
              <w:t>Albumin(g/dL)</w:t>
            </w:r>
            <w:r>
              <w:rPr>
                <w:rFonts w:ascii="Arial" w:eastAsia="Calibri" w:hAnsi="Arial" w:cs="Arial"/>
              </w:rPr>
              <w:t>-Med(IQR)</w:t>
            </w:r>
          </w:p>
        </w:tc>
        <w:tc>
          <w:tcPr>
            <w:tcW w:w="1782" w:type="dxa"/>
            <w:tcBorders>
              <w:top w:val="nil"/>
              <w:left w:val="nil"/>
              <w:bottom w:val="nil"/>
              <w:right w:val="nil"/>
            </w:tcBorders>
            <w:vAlign w:val="center"/>
          </w:tcPr>
          <w:p w14:paraId="6B72001C" w14:textId="77777777" w:rsidR="00314312" w:rsidRDefault="00960F90">
            <w:pPr>
              <w:jc w:val="center"/>
              <w:rPr>
                <w:rFonts w:ascii="Arial" w:hAnsi="Arial" w:cs="Arial"/>
              </w:rPr>
            </w:pPr>
            <w:r>
              <w:rPr>
                <w:rFonts w:ascii="Arial" w:eastAsia="Calibri" w:hAnsi="Arial" w:cs="Arial"/>
              </w:rPr>
              <w:t>3.7 (3.2-4.2)</w:t>
            </w:r>
          </w:p>
        </w:tc>
        <w:tc>
          <w:tcPr>
            <w:tcW w:w="1782" w:type="dxa"/>
            <w:tcBorders>
              <w:top w:val="nil"/>
              <w:left w:val="nil"/>
              <w:bottom w:val="nil"/>
              <w:right w:val="nil"/>
            </w:tcBorders>
            <w:vAlign w:val="center"/>
          </w:tcPr>
          <w:p w14:paraId="0F7B1E4C" w14:textId="77777777" w:rsidR="00314312" w:rsidRDefault="00960F90">
            <w:pPr>
              <w:jc w:val="center"/>
              <w:rPr>
                <w:rFonts w:ascii="Arial" w:hAnsi="Arial" w:cs="Arial"/>
              </w:rPr>
            </w:pPr>
            <w:r>
              <w:rPr>
                <w:rFonts w:ascii="Arial" w:eastAsia="Calibri" w:hAnsi="Arial" w:cs="Arial"/>
              </w:rPr>
              <w:t>3.3 (2.3-3.8)</w:t>
            </w:r>
          </w:p>
        </w:tc>
        <w:tc>
          <w:tcPr>
            <w:tcW w:w="987" w:type="dxa"/>
            <w:tcBorders>
              <w:top w:val="nil"/>
              <w:left w:val="nil"/>
              <w:bottom w:val="nil"/>
              <w:right w:val="nil"/>
            </w:tcBorders>
            <w:vAlign w:val="center"/>
          </w:tcPr>
          <w:p w14:paraId="01460149" w14:textId="77777777" w:rsidR="00314312" w:rsidRDefault="00960F90">
            <w:pPr>
              <w:rPr>
                <w:rFonts w:ascii="Arial" w:hAnsi="Arial" w:cs="Arial"/>
              </w:rPr>
            </w:pPr>
            <w:r>
              <w:rPr>
                <w:rFonts w:ascii="Arial" w:eastAsia="Calibri" w:hAnsi="Arial" w:cs="Arial"/>
              </w:rPr>
              <w:t>&lt;0.001</w:t>
            </w:r>
          </w:p>
        </w:tc>
      </w:tr>
    </w:tbl>
    <w:p w14:paraId="6272AB06" w14:textId="77777777" w:rsidR="00314312" w:rsidRDefault="00314312">
      <w:pPr>
        <w:rPr>
          <w:rFonts w:ascii="Arial" w:hAnsi="Arial" w:cs="Arial"/>
          <w:sz w:val="22"/>
          <w:szCs w:val="22"/>
          <w:u w:val="single"/>
        </w:rPr>
      </w:pPr>
    </w:p>
    <w:p w14:paraId="6417F3FF" w14:textId="77777777" w:rsidR="00314312" w:rsidRDefault="00314312">
      <w:pPr>
        <w:rPr>
          <w:rFonts w:ascii="Arial" w:hAnsi="Arial" w:cs="Arial"/>
          <w:sz w:val="22"/>
          <w:szCs w:val="22"/>
          <w:u w:val="single"/>
        </w:rPr>
      </w:pPr>
    </w:p>
    <w:p w14:paraId="05F87048" w14:textId="3CAFC2AD" w:rsidR="00314312" w:rsidRDefault="00960F90">
      <w:pPr>
        <w:rPr>
          <w:rFonts w:ascii="Arial" w:hAnsi="Arial" w:cs="Arial"/>
          <w:sz w:val="22"/>
          <w:szCs w:val="22"/>
          <w:u w:val="single"/>
        </w:rPr>
      </w:pPr>
      <w:r w:rsidRPr="00960F90">
        <w:rPr>
          <w:noProof/>
        </w:rPr>
        <w:t xml:space="preserve"> </w:t>
      </w:r>
      <w:r w:rsidRPr="00960F90">
        <w:rPr>
          <w:rFonts w:ascii="Arial" w:hAnsi="Arial" w:cs="Arial"/>
          <w:noProof/>
          <w:sz w:val="22"/>
          <w:szCs w:val="22"/>
          <w:u w:val="single"/>
        </w:rPr>
        <w:drawing>
          <wp:inline distT="0" distB="0" distL="0" distR="0" wp14:anchorId="7F237025" wp14:editId="68E25D4C">
            <wp:extent cx="5943600" cy="248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80945"/>
                    </a:xfrm>
                    <a:prstGeom prst="rect">
                      <a:avLst/>
                    </a:prstGeom>
                  </pic:spPr>
                </pic:pic>
              </a:graphicData>
            </a:graphic>
          </wp:inline>
        </w:drawing>
      </w:r>
    </w:p>
    <w:sectPr w:rsidR="0031431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Source Han Sans CN">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312"/>
    <w:rsid w:val="00314312"/>
    <w:rsid w:val="00372A44"/>
    <w:rsid w:val="0059227D"/>
    <w:rsid w:val="005B46B4"/>
    <w:rsid w:val="005E535E"/>
    <w:rsid w:val="008F7984"/>
    <w:rsid w:val="00943F49"/>
    <w:rsid w:val="00960F90"/>
    <w:rsid w:val="00A062AE"/>
    <w:rsid w:val="00A779B4"/>
    <w:rsid w:val="00CA3008"/>
    <w:rsid w:val="00CD3C43"/>
    <w:rsid w:val="00FD10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65D2649"/>
  <w15:docId w15:val="{4E0D367F-577C-C849-A43A-7FA17F22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461DAE"/>
    <w:rPr>
      <w:sz w:val="16"/>
      <w:szCs w:val="16"/>
    </w:rPr>
  </w:style>
  <w:style w:type="character" w:customStyle="1" w:styleId="CommentTextChar">
    <w:name w:val="Comment Text Char"/>
    <w:basedOn w:val="DefaultParagraphFont"/>
    <w:link w:val="CommentText"/>
    <w:uiPriority w:val="99"/>
    <w:semiHidden/>
    <w:qFormat/>
    <w:rsid w:val="00461DAE"/>
    <w:rPr>
      <w:sz w:val="20"/>
      <w:szCs w:val="20"/>
    </w:rPr>
  </w:style>
  <w:style w:type="character" w:customStyle="1" w:styleId="CommentSubjectChar">
    <w:name w:val="Comment Subject Char"/>
    <w:basedOn w:val="CommentTextChar"/>
    <w:link w:val="CommentSubject"/>
    <w:uiPriority w:val="99"/>
    <w:semiHidden/>
    <w:qFormat/>
    <w:rsid w:val="00461DAE"/>
    <w:rPr>
      <w:b/>
      <w:bCs/>
      <w:sz w:val="20"/>
      <w:szCs w:val="20"/>
    </w:rPr>
  </w:style>
  <w:style w:type="character" w:customStyle="1" w:styleId="BalloonTextChar">
    <w:name w:val="Balloon Text Char"/>
    <w:basedOn w:val="DefaultParagraphFont"/>
    <w:link w:val="BalloonText"/>
    <w:uiPriority w:val="99"/>
    <w:semiHidden/>
    <w:qFormat/>
    <w:rsid w:val="00461DAE"/>
    <w:rPr>
      <w:rFonts w:ascii="Times New Roman" w:hAnsi="Times New Roman" w:cs="Times New Roman"/>
      <w:sz w:val="18"/>
      <w:szCs w:val="18"/>
    </w:rPr>
  </w:style>
  <w:style w:type="paragraph" w:customStyle="1" w:styleId="Heading">
    <w:name w:val="Heading"/>
    <w:basedOn w:val="Normal"/>
    <w:next w:val="BodyText"/>
    <w:qFormat/>
    <w:pPr>
      <w:keepNext/>
      <w:spacing w:before="240" w:after="120"/>
    </w:pPr>
    <w:rPr>
      <w:rFonts w:ascii="Liberation Sans" w:eastAsia="Source Han Sans CN"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461DAE"/>
    <w:rPr>
      <w:sz w:val="20"/>
      <w:szCs w:val="20"/>
    </w:rPr>
  </w:style>
  <w:style w:type="paragraph" w:styleId="CommentSubject">
    <w:name w:val="annotation subject"/>
    <w:basedOn w:val="CommentText"/>
    <w:next w:val="CommentText"/>
    <w:link w:val="CommentSubjectChar"/>
    <w:uiPriority w:val="99"/>
    <w:semiHidden/>
    <w:unhideWhenUsed/>
    <w:qFormat/>
    <w:rsid w:val="00461DAE"/>
    <w:rPr>
      <w:b/>
      <w:bCs/>
    </w:rPr>
  </w:style>
  <w:style w:type="paragraph" w:styleId="BalloonText">
    <w:name w:val="Balloon Text"/>
    <w:basedOn w:val="Normal"/>
    <w:link w:val="BalloonTextChar"/>
    <w:uiPriority w:val="99"/>
    <w:semiHidden/>
    <w:unhideWhenUsed/>
    <w:qFormat/>
    <w:rsid w:val="00461DAE"/>
    <w:rPr>
      <w:rFonts w:ascii="Times New Roman" w:hAnsi="Times New Roman" w:cs="Times New Roman"/>
      <w:sz w:val="18"/>
      <w:szCs w:val="18"/>
    </w:rPr>
  </w:style>
  <w:style w:type="paragraph" w:styleId="Revision">
    <w:name w:val="Revision"/>
    <w:uiPriority w:val="99"/>
    <w:semiHidden/>
    <w:qFormat/>
    <w:rsid w:val="00253EA9"/>
  </w:style>
  <w:style w:type="table" w:styleId="TableGrid">
    <w:name w:val="Table Grid"/>
    <w:basedOn w:val="TableNormal"/>
    <w:uiPriority w:val="59"/>
    <w:rsid w:val="0080793A"/>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Shaw</dc:creator>
  <dc:description/>
  <cp:lastModifiedBy>Brian Shaw</cp:lastModifiedBy>
  <cp:revision>7</cp:revision>
  <dcterms:created xsi:type="dcterms:W3CDTF">2020-11-26T02:43:00Z</dcterms:created>
  <dcterms:modified xsi:type="dcterms:W3CDTF">2020-11-26T02:49:00Z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