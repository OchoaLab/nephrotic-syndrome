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rPr>
          <w:rFonts w:ascii="Arial" w:hAnsi="Arial" w:cs="Arial"/>
          <w:sz w:val="22"/>
          <w:szCs w:val="22"/>
        </w:rPr>
      </w:pPr>
      <w:r>
        <w:rPr>
          <w:rFonts w:cs="Arial" w:ascii="Arial" w:hAnsi="Arial"/>
          <w:b/>
          <w:sz w:val="22"/>
          <w:szCs w:val="22"/>
        </w:rPr>
        <w:t>Title Page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Title:</w:t>
      </w:r>
      <w:r>
        <w:rPr>
          <w:rFonts w:cs="Arial" w:ascii="Arial" w:hAnsi="Arial"/>
          <w:sz w:val="22"/>
          <w:szCs w:val="22"/>
        </w:rPr>
        <w:t xml:space="preserve"> HLA Loci and Recurrence of Focal Segmental Glomerulosclerosis In Pediatric Kidney Transplantation</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Authors:</w:t>
      </w:r>
    </w:p>
    <w:p>
      <w:pPr>
        <w:pStyle w:val="Normal"/>
        <w:rPr>
          <w:rFonts w:ascii="Arial" w:hAnsi="Arial" w:cs="Arial"/>
          <w:sz w:val="22"/>
          <w:szCs w:val="22"/>
        </w:rPr>
      </w:pPr>
      <w:r>
        <w:rPr>
          <w:rFonts w:cs="Arial" w:ascii="Arial" w:hAnsi="Arial"/>
          <w:sz w:val="22"/>
          <w:szCs w:val="22"/>
        </w:rPr>
        <w:t>Brian I Shaw MD</w:t>
      </w:r>
      <w:r>
        <w:rPr>
          <w:rFonts w:cs="Arial" w:ascii="Arial" w:hAnsi="Arial"/>
          <w:sz w:val="22"/>
          <w:szCs w:val="22"/>
          <w:vertAlign w:val="superscript"/>
        </w:rPr>
        <w:t>1</w:t>
      </w:r>
      <w:r>
        <w:rPr>
          <w:rFonts w:cs="Arial" w:ascii="Arial" w:hAnsi="Arial"/>
          <w:sz w:val="22"/>
          <w:szCs w:val="22"/>
        </w:rPr>
        <w:t>, Alejandro Ochoa PhD</w:t>
      </w:r>
      <w:r>
        <w:rPr>
          <w:rFonts w:cs="Arial" w:ascii="Arial" w:hAnsi="Arial"/>
          <w:sz w:val="22"/>
          <w:szCs w:val="22"/>
          <w:vertAlign w:val="superscript"/>
        </w:rPr>
        <w:t>2</w:t>
      </w:r>
      <w:r>
        <w:rPr>
          <w:rFonts w:cs="Arial" w:ascii="Arial" w:hAnsi="Arial"/>
          <w:sz w:val="22"/>
          <w:szCs w:val="22"/>
        </w:rPr>
        <w:t>, Cliburn Chan MD</w:t>
      </w:r>
      <w:r>
        <w:rPr>
          <w:rFonts w:cs="Arial" w:ascii="Arial" w:hAnsi="Arial"/>
          <w:sz w:val="22"/>
          <w:szCs w:val="22"/>
          <w:vertAlign w:val="superscript"/>
        </w:rPr>
        <w:t>2</w:t>
      </w:r>
      <w:r>
        <w:rPr>
          <w:rFonts w:cs="Arial" w:ascii="Arial" w:hAnsi="Arial"/>
          <w:sz w:val="22"/>
          <w:szCs w:val="22"/>
        </w:rPr>
        <w:t>, Chloe Nobuhara BS</w:t>
      </w:r>
      <w:r>
        <w:rPr>
          <w:rFonts w:cs="Arial" w:ascii="Arial" w:hAnsi="Arial"/>
          <w:sz w:val="22"/>
          <w:szCs w:val="22"/>
          <w:vertAlign w:val="superscript"/>
        </w:rPr>
        <w:t>3</w:t>
      </w:r>
      <w:r>
        <w:rPr>
          <w:rFonts w:cs="Arial" w:ascii="Arial" w:hAnsi="Arial"/>
          <w:sz w:val="22"/>
          <w:szCs w:val="22"/>
        </w:rPr>
        <w:t xml:space="preserve"> , Rasheed Gbadegesin MD</w:t>
      </w:r>
      <w:r>
        <w:rPr>
          <w:rFonts w:cs="Arial" w:ascii="Arial" w:hAnsi="Arial"/>
          <w:sz w:val="22"/>
          <w:szCs w:val="22"/>
          <w:vertAlign w:val="superscript"/>
        </w:rPr>
        <w:t>4</w:t>
      </w:r>
      <w:r>
        <w:rPr>
          <w:rFonts w:cs="Arial" w:ascii="Arial" w:hAnsi="Arial"/>
          <w:sz w:val="22"/>
          <w:szCs w:val="22"/>
        </w:rPr>
        <w:t>, Annette M Jackson PhD</w:t>
      </w:r>
      <w:r>
        <w:rPr>
          <w:rFonts w:cs="Arial" w:ascii="Arial" w:hAnsi="Arial"/>
          <w:sz w:val="22"/>
          <w:szCs w:val="22"/>
          <w:vertAlign w:val="superscript"/>
        </w:rPr>
        <w:t>1,5</w:t>
      </w:r>
      <w:r>
        <w:rPr>
          <w:rFonts w:cs="Arial" w:ascii="Arial" w:hAnsi="Arial"/>
          <w:sz w:val="22"/>
          <w:szCs w:val="22"/>
        </w:rPr>
        <w:t>, Eileen T Chambers MD</w:t>
      </w:r>
      <w:r>
        <w:rPr>
          <w:rFonts w:cs="Arial" w:ascii="Arial" w:hAnsi="Arial"/>
          <w:sz w:val="22"/>
          <w:szCs w:val="22"/>
          <w:vertAlign w:val="superscript"/>
        </w:rPr>
        <w:t>1,4</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bCs/>
          <w:sz w:val="22"/>
          <w:szCs w:val="22"/>
        </w:rPr>
        <w:t>ORCIDs:</w:t>
      </w:r>
    </w:p>
    <w:p>
      <w:pPr>
        <w:pStyle w:val="Normal"/>
        <w:rPr>
          <w:rFonts w:ascii="Arial" w:hAnsi="Arial" w:cs="Arial"/>
          <w:sz w:val="22"/>
          <w:szCs w:val="22"/>
        </w:rPr>
      </w:pPr>
      <w:r>
        <w:rPr>
          <w:rFonts w:cs="Arial" w:ascii="Arial" w:hAnsi="Arial"/>
          <w:sz w:val="22"/>
          <w:szCs w:val="22"/>
        </w:rPr>
        <w:t>Brian I Shaw: 0000-0002-2317-6549</w:t>
      </w:r>
    </w:p>
    <w:p>
      <w:pPr>
        <w:pStyle w:val="Normal"/>
        <w:rPr>
          <w:rFonts w:ascii="Arial" w:hAnsi="Arial" w:cs="Arial"/>
          <w:sz w:val="22"/>
          <w:szCs w:val="22"/>
        </w:rPr>
      </w:pPr>
      <w:r>
        <w:rPr>
          <w:rFonts w:cs="Arial" w:ascii="Arial" w:hAnsi="Arial"/>
          <w:sz w:val="22"/>
          <w:szCs w:val="22"/>
        </w:rPr>
        <w:t>Alejandro Ochoa: 0000-0003-4928-3403</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vertAlign w:val="superscript"/>
        </w:rPr>
        <w:t>1</w:t>
      </w:r>
      <w:r>
        <w:rPr>
          <w:rFonts w:cs="Arial" w:ascii="Arial" w:hAnsi="Arial"/>
          <w:sz w:val="22"/>
          <w:szCs w:val="22"/>
        </w:rPr>
        <w:t>Department of Surgery, Duke University, Durham, NC, United States</w:t>
      </w:r>
    </w:p>
    <w:p>
      <w:pPr>
        <w:pStyle w:val="Normal"/>
        <w:rPr>
          <w:rFonts w:ascii="Arial" w:hAnsi="Arial" w:cs="Arial"/>
          <w:sz w:val="22"/>
          <w:szCs w:val="22"/>
        </w:rPr>
      </w:pPr>
      <w:r>
        <w:rPr>
          <w:rFonts w:cs="Arial" w:ascii="Arial" w:hAnsi="Arial"/>
          <w:sz w:val="22"/>
          <w:szCs w:val="22"/>
          <w:vertAlign w:val="superscript"/>
        </w:rPr>
        <w:t>2</w:t>
      </w:r>
      <w:r>
        <w:rPr>
          <w:rFonts w:cs="Arial" w:ascii="Arial" w:hAnsi="Arial"/>
          <w:sz w:val="22"/>
          <w:szCs w:val="22"/>
        </w:rPr>
        <w:t>Department of Biostatistics and Bioinformatics, Duke University, Durham, NC United States</w:t>
      </w:r>
    </w:p>
    <w:p>
      <w:pPr>
        <w:pStyle w:val="Normal"/>
        <w:rPr>
          <w:rFonts w:ascii="Arial" w:hAnsi="Arial" w:cs="Arial"/>
          <w:sz w:val="22"/>
          <w:szCs w:val="22"/>
        </w:rPr>
      </w:pPr>
      <w:r>
        <w:rPr>
          <w:rFonts w:cs="Arial" w:ascii="Arial" w:hAnsi="Arial"/>
          <w:sz w:val="22"/>
          <w:szCs w:val="22"/>
          <w:vertAlign w:val="superscript"/>
        </w:rPr>
        <w:t>3</w:t>
      </w:r>
      <w:r>
        <w:rPr>
          <w:rFonts w:cs="Arial" w:ascii="Arial" w:hAnsi="Arial"/>
          <w:sz w:val="22"/>
          <w:szCs w:val="22"/>
        </w:rPr>
        <w:t>School of Medicine, Duke University, Durham, NC United States</w:t>
      </w:r>
    </w:p>
    <w:p>
      <w:pPr>
        <w:pStyle w:val="Normal"/>
        <w:rPr>
          <w:rFonts w:ascii="Arial" w:hAnsi="Arial" w:cs="Arial"/>
          <w:sz w:val="22"/>
          <w:szCs w:val="22"/>
        </w:rPr>
      </w:pPr>
      <w:r>
        <w:rPr>
          <w:rFonts w:cs="Arial" w:ascii="Arial" w:hAnsi="Arial"/>
          <w:sz w:val="22"/>
          <w:szCs w:val="22"/>
          <w:vertAlign w:val="superscript"/>
        </w:rPr>
        <w:t>4</w:t>
      </w:r>
      <w:r>
        <w:rPr>
          <w:rFonts w:cs="Arial" w:ascii="Arial" w:hAnsi="Arial"/>
          <w:sz w:val="22"/>
          <w:szCs w:val="22"/>
        </w:rPr>
        <w:t>Department of Pediatrics, Duke University, Durham NC, United States</w:t>
      </w:r>
    </w:p>
    <w:p>
      <w:pPr>
        <w:pStyle w:val="Normal"/>
        <w:rPr>
          <w:rFonts w:ascii="Arial" w:hAnsi="Arial" w:cs="Arial"/>
          <w:sz w:val="22"/>
          <w:szCs w:val="22"/>
        </w:rPr>
      </w:pPr>
      <w:r>
        <w:rPr>
          <w:rFonts w:cs="Arial" w:ascii="Arial" w:hAnsi="Arial"/>
          <w:sz w:val="22"/>
          <w:szCs w:val="22"/>
          <w:vertAlign w:val="superscript"/>
        </w:rPr>
        <w:t>5</w:t>
      </w:r>
      <w:r>
        <w:rPr>
          <w:rFonts w:cs="Arial" w:ascii="Arial" w:hAnsi="Arial"/>
          <w:sz w:val="22"/>
          <w:szCs w:val="22"/>
        </w:rPr>
        <w:t>Department of Immunology, Duke University, Durham, NC, United States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Running Title:</w:t>
      </w:r>
    </w:p>
    <w:p>
      <w:pPr>
        <w:pStyle w:val="Normal"/>
        <w:rPr>
          <w:rFonts w:ascii="Arial" w:hAnsi="Arial" w:cs="Arial"/>
          <w:sz w:val="22"/>
          <w:szCs w:val="22"/>
        </w:rPr>
      </w:pPr>
      <w:r>
        <w:rPr>
          <w:rFonts w:cs="Arial" w:ascii="Arial" w:hAnsi="Arial"/>
          <w:sz w:val="22"/>
          <w:szCs w:val="22"/>
        </w:rPr>
        <w:t>HLA and Nephrotic Syndrome Recurrence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Corresponding Author</w:t>
      </w:r>
    </w:p>
    <w:p>
      <w:pPr>
        <w:pStyle w:val="Normal"/>
        <w:rPr>
          <w:rFonts w:ascii="Arial" w:hAnsi="Arial" w:cs="Arial"/>
          <w:sz w:val="22"/>
          <w:szCs w:val="22"/>
        </w:rPr>
      </w:pPr>
      <w:r>
        <w:rPr>
          <w:rFonts w:cs="Arial" w:ascii="Arial" w:hAnsi="Arial"/>
          <w:sz w:val="22"/>
          <w:szCs w:val="22"/>
        </w:rPr>
        <w:t>Annette M Jackson</w:t>
      </w:r>
    </w:p>
    <w:p>
      <w:pPr>
        <w:pStyle w:val="Normal"/>
        <w:rPr>
          <w:rFonts w:ascii="Arial" w:hAnsi="Arial" w:cs="Arial"/>
          <w:sz w:val="22"/>
          <w:szCs w:val="22"/>
        </w:rPr>
      </w:pPr>
      <w:r>
        <w:rPr>
          <w:rFonts w:cs="Arial" w:ascii="Arial" w:hAnsi="Arial"/>
          <w:sz w:val="22"/>
          <w:szCs w:val="22"/>
        </w:rPr>
        <w:t>Duke University Department of Pediatrics</w:t>
      </w:r>
    </w:p>
    <w:p>
      <w:pPr>
        <w:pStyle w:val="Normal"/>
        <w:rPr>
          <w:rFonts w:ascii="Arial" w:hAnsi="Arial" w:cs="Arial"/>
          <w:sz w:val="22"/>
          <w:szCs w:val="22"/>
        </w:rPr>
      </w:pPr>
      <w:r>
        <w:rPr>
          <w:rFonts w:cs="Arial" w:ascii="Arial" w:hAnsi="Arial"/>
          <w:sz w:val="22"/>
          <w:szCs w:val="22"/>
        </w:rPr>
        <w:t>Durham, NC, 27710</w:t>
      </w:r>
    </w:p>
    <w:p>
      <w:pPr>
        <w:pStyle w:val="Normal"/>
        <w:rPr>
          <w:rStyle w:val="InternetLink"/>
          <w:rFonts w:ascii="Arial" w:hAnsi="Arial" w:cs="Arial"/>
          <w:color w:val="auto"/>
          <w:sz w:val="22"/>
          <w:szCs w:val="22"/>
        </w:rPr>
      </w:pPr>
      <w:r>
        <w:rPr>
          <w:rFonts w:cs="Arial" w:ascii="Arial" w:hAnsi="Arial"/>
          <w:sz w:val="22"/>
          <w:szCs w:val="22"/>
        </w:rPr>
        <w:t>Annette.jackson@duke.edu</w:t>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color w:val="auto"/>
          <w:sz w:val="22"/>
          <w:szCs w:val="22"/>
        </w:rPr>
      </w:pPr>
      <w:r>
        <w:rPr>
          <w:rStyle w:val="InternetLink"/>
          <w:rFonts w:cs="Arial" w:ascii="Arial" w:hAnsi="Arial"/>
          <w:b/>
          <w:bCs/>
          <w:color w:val="auto"/>
          <w:sz w:val="22"/>
          <w:szCs w:val="22"/>
        </w:rPr>
        <w:t>Authorship</w:t>
      </w:r>
    </w:p>
    <w:p>
      <w:pPr>
        <w:pStyle w:val="Normal"/>
        <w:rPr>
          <w:rFonts w:ascii="Arial" w:hAnsi="Arial" w:cs="Arial"/>
          <w:sz w:val="22"/>
          <w:szCs w:val="22"/>
        </w:rPr>
      </w:pPr>
      <w:r>
        <w:rPr>
          <w:rFonts w:cs="Arial" w:ascii="Arial" w:hAnsi="Arial"/>
          <w:sz w:val="22"/>
          <w:szCs w:val="22"/>
        </w:rPr>
        <w:t>Brian I Shaw participated in research design, writing of the paper, performance of the research, and data analysis.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Alejandro Ochoa participated in research design, writing of the paper, performance of the research, and data analysis.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Cliburn Chan </w:t>
      </w:r>
      <w:r>
        <w:rPr>
          <w:rFonts w:cs="Arial" w:ascii="Arial" w:hAnsi="Arial"/>
          <w:sz w:val="22"/>
          <w:szCs w:val="22"/>
          <w:vertAlign w:val="superscript"/>
        </w:rPr>
        <w:t xml:space="preserve"> </w:t>
      </w:r>
      <w:r>
        <w:rPr>
          <w:rFonts w:cs="Arial" w:ascii="Arial" w:hAnsi="Arial"/>
          <w:sz w:val="22"/>
          <w:szCs w:val="22"/>
        </w:rPr>
        <w:t>participated in research design, writing of the paper, performance of the research, and data analysis.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Chloe Nobuhara participated in writing of the paper and performance of the research.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Rasheed Gbadegesin participated in research design and writing of the paper,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Annette M Jackson participated in research design, data analysis, and writing of the paper,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Eileen T Chambers participated in research design and writing of the paper, No relevant disclosures are noted.</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Funding</w:t>
      </w:r>
    </w:p>
    <w:p>
      <w:pPr>
        <w:pStyle w:val="Normal"/>
        <w:rPr>
          <w:rStyle w:val="InternetLink"/>
          <w:rFonts w:ascii="Arial" w:hAnsi="Arial" w:cs="Arial"/>
          <w:color w:val="auto"/>
          <w:sz w:val="22"/>
          <w:szCs w:val="22"/>
        </w:rPr>
      </w:pPr>
      <w:r>
        <w:rPr>
          <w:rFonts w:cs="Arial" w:ascii="Arial" w:hAnsi="Arial"/>
          <w:sz w:val="22"/>
          <w:szCs w:val="22"/>
          <w:lang w:val="en"/>
        </w:rPr>
        <w:t xml:space="preserve">This study was funded by the National Institutes of Allergy and Infectious Disease (U01AI152585-01). Author Brian I Shaw was additionally supported by an NIH R38 StARR Award (R38HL143612-03). </w:t>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b/>
          <w:b/>
          <w:bCs/>
          <w:color w:val="auto"/>
          <w:sz w:val="22"/>
          <w:szCs w:val="22"/>
        </w:rPr>
      </w:pPr>
      <w:r>
        <w:rPr>
          <w:rFonts w:cs="Arial" w:ascii="Arial" w:hAnsi="Arial"/>
          <w:b/>
          <w:bCs/>
          <w:color w:val="auto"/>
          <w:sz w:val="22"/>
          <w:szCs w:val="22"/>
        </w:rPr>
      </w:r>
    </w:p>
    <w:p>
      <w:pPr>
        <w:pStyle w:val="Normal"/>
        <w:rPr>
          <w:rStyle w:val="InternetLink"/>
          <w:rFonts w:ascii="Arial" w:hAnsi="Arial" w:cs="Arial"/>
          <w:color w:val="auto"/>
          <w:sz w:val="22"/>
          <w:szCs w:val="22"/>
        </w:rPr>
      </w:pPr>
      <w:r>
        <w:rPr>
          <w:rStyle w:val="InternetLink"/>
          <w:rFonts w:cs="Arial" w:ascii="Arial" w:hAnsi="Arial"/>
          <w:b/>
          <w:bCs/>
          <w:color w:val="auto"/>
          <w:sz w:val="22"/>
          <w:szCs w:val="22"/>
        </w:rPr>
        <w:t>Abbreviations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AIC-</w:t>
      </w:r>
      <w:r>
        <w:rPr>
          <w:rFonts w:cs="Arial" w:ascii="Arial" w:hAnsi="Arial"/>
          <w:sz w:val="22"/>
          <w:szCs w:val="22"/>
          <w:lang w:val="en"/>
        </w:rPr>
        <w:t>Akaike Information Coefficient</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BIC-</w:t>
      </w:r>
      <w:r>
        <w:rPr>
          <w:rFonts w:cs="Arial" w:ascii="Arial" w:hAnsi="Arial"/>
          <w:sz w:val="22"/>
          <w:szCs w:val="22"/>
          <w:lang w:val="en"/>
        </w:rPr>
        <w:t>Bayesian Information Coefficient</w:t>
      </w:r>
    </w:p>
    <w:p>
      <w:pPr>
        <w:pStyle w:val="Normal"/>
        <w:rPr>
          <w:rStyle w:val="InternetLink"/>
          <w:rFonts w:ascii="Arial" w:hAnsi="Arial" w:cs="Arial"/>
          <w:color w:val="auto"/>
          <w:sz w:val="22"/>
          <w:szCs w:val="22"/>
          <w:u w:val="none"/>
        </w:rPr>
      </w:pPr>
      <w:commentRangeStart w:id="0"/>
      <w:r>
        <w:rPr>
          <w:rStyle w:val="InternetLink"/>
          <w:rFonts w:cs="Arial" w:ascii="Arial" w:hAnsi="Arial"/>
          <w:color w:val="auto"/>
          <w:sz w:val="22"/>
          <w:szCs w:val="22"/>
          <w:u w:val="none"/>
        </w:rPr>
        <w:t>FSG</w:t>
      </w:r>
      <w:ins w:id="0" w:author="Alejandro Ochoa" w:date="2021-05-14T16:39:32Z">
        <w:r>
          <w:rPr>
            <w:rStyle w:val="InternetLink"/>
            <w:rFonts w:cs="Arial" w:ascii="Arial" w:hAnsi="Arial"/>
            <w:color w:val="auto"/>
            <w:sz w:val="22"/>
            <w:szCs w:val="22"/>
            <w:u w:val="none"/>
          </w:rPr>
        </w:r>
      </w:ins>
      <w:commentRangeEnd w:id="0"/>
      <w:r>
        <w:commentReference w:id="0"/>
      </w:r>
      <w:r>
        <w:rPr>
          <w:rStyle w:val="InternetLink"/>
          <w:rFonts w:cs="Arial" w:ascii="Arial" w:hAnsi="Arial"/>
          <w:color w:val="auto"/>
          <w:sz w:val="22"/>
          <w:szCs w:val="22"/>
          <w:u w:val="none"/>
        </w:rPr>
        <w:t>-</w:t>
      </w:r>
      <w:r>
        <w:rPr>
          <w:rFonts w:cs="Arial" w:ascii="Arial" w:hAnsi="Arial"/>
          <w:sz w:val="22"/>
          <w:szCs w:val="22"/>
          <w:lang w:val="en"/>
        </w:rPr>
        <w:t>Focal Glomerulosclerosis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FSGS-Focal Segmental Glomeruloscelerosis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GWAS-Genome Wide Associatio Studies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NS-Nephrotic Syndrome</w:t>
      </w:r>
    </w:p>
    <w:p>
      <w:pPr>
        <w:pStyle w:val="Normal"/>
        <w:rPr>
          <w:rStyle w:val="InternetLink"/>
          <w:rFonts w:ascii="Arial" w:hAnsi="Arial" w:cs="Arial"/>
          <w:color w:val="auto"/>
          <w:sz w:val="22"/>
          <w:szCs w:val="22"/>
          <w:u w:val="none"/>
        </w:rPr>
      </w:pPr>
      <w:r>
        <w:rPr>
          <w:rFonts w:cs="Arial" w:ascii="Arial" w:hAnsi="Arial"/>
          <w:sz w:val="22"/>
          <w:szCs w:val="22"/>
          <w:lang w:val="en"/>
        </w:rPr>
        <w:t>OPTN-Organ Procurement and Transplantation Network</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SRTR-Scientific Registry of Transplant Recipients</w:t>
      </w:r>
    </w:p>
    <w:p>
      <w:pPr>
        <w:pStyle w:val="Normal"/>
        <w:rPr>
          <w:rStyle w:val="InternetLink"/>
          <w:rFonts w:ascii="Arial" w:hAnsi="Arial" w:cs="Arial"/>
          <w:color w:val="auto"/>
          <w:sz w:val="22"/>
          <w:szCs w:val="22"/>
          <w:u w:val="none"/>
        </w:rPr>
      </w:pPr>
      <w:r>
        <w:rPr>
          <w:rStyle w:val="InternetLink"/>
          <w:rFonts w:cs="Arial" w:ascii="Arial" w:hAnsi="Arial"/>
          <w:color w:val="auto"/>
          <w:sz w:val="22"/>
          <w:szCs w:val="22"/>
          <w:u w:val="none"/>
        </w:rPr>
        <w:t>VIF-Variance Inflation Factor</w:t>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rPr>
          <w:rStyle w:val="InternetLink"/>
          <w:rFonts w:ascii="Arial" w:hAnsi="Arial" w:cs="Arial"/>
          <w:color w:val="auto"/>
          <w:sz w:val="22"/>
          <w:szCs w:val="22"/>
        </w:rPr>
      </w:pPr>
      <w:r>
        <w:rPr>
          <w:rFonts w:cs="Arial" w:ascii="Arial" w:hAnsi="Arial"/>
          <w:color w:val="auto"/>
          <w:sz w:val="22"/>
          <w:szCs w:val="22"/>
        </w:rPr>
      </w:r>
    </w:p>
    <w:p>
      <w:pPr>
        <w:pStyle w:val="Normal"/>
        <w:spacing w:lineRule="auto" w:line="480"/>
        <w:rPr>
          <w:rFonts w:ascii="Arial" w:hAnsi="Arial" w:cs="Arial"/>
          <w:b/>
          <w:b/>
          <w:bCs/>
          <w:sz w:val="22"/>
          <w:szCs w:val="22"/>
        </w:rPr>
      </w:pPr>
      <w:r>
        <w:rPr>
          <w:rFonts w:cs="Arial" w:ascii="Arial" w:hAnsi="Arial"/>
          <w:b/>
          <w:bCs/>
          <w:sz w:val="22"/>
          <w:szCs w:val="22"/>
        </w:rPr>
      </w:r>
    </w:p>
    <w:p>
      <w:pPr>
        <w:pStyle w:val="Normal"/>
        <w:spacing w:lineRule="auto" w:line="480"/>
        <w:rPr>
          <w:rFonts w:ascii="Arial" w:hAnsi="Arial" w:cs="Arial"/>
          <w:b/>
          <w:b/>
          <w:bCs/>
          <w:sz w:val="22"/>
          <w:szCs w:val="22"/>
          <w:del w:id="2" w:author="Brian Shaw" w:date="2021-05-09T21:49:00Z"/>
        </w:rPr>
      </w:pPr>
      <w:del w:id="1" w:author="Brian Shaw" w:date="2021-05-09T21:49:00Z">
        <w:r>
          <w:rPr>
            <w:rFonts w:cs="Arial" w:ascii="Arial" w:hAnsi="Arial"/>
            <w:b/>
            <w:bCs/>
            <w:sz w:val="22"/>
            <w:szCs w:val="22"/>
          </w:rPr>
        </w:r>
      </w:del>
    </w:p>
    <w:p>
      <w:pPr>
        <w:pStyle w:val="Normal"/>
        <w:spacing w:lineRule="auto" w:line="480"/>
        <w:rPr>
          <w:rFonts w:ascii="Arial" w:hAnsi="Arial" w:cs="Arial"/>
          <w:ins w:id="4" w:author="Brian Shaw" w:date="2021-05-09T21:49:00Z"/>
          <w:b/>
          <w:b/>
          <w:bCs/>
          <w:sz w:val="22"/>
          <w:szCs w:val="22"/>
        </w:rPr>
      </w:pPr>
      <w:ins w:id="3" w:author="Brian Shaw" w:date="2021-05-09T21:49:00Z">
        <w:r>
          <w:rPr>
            <w:rFonts w:cs="Arial" w:ascii="Arial" w:hAnsi="Arial"/>
            <w:b/>
            <w:bCs/>
            <w:sz w:val="22"/>
            <w:szCs w:val="22"/>
          </w:rPr>
        </w:r>
      </w:ins>
    </w:p>
    <w:p>
      <w:pPr>
        <w:pStyle w:val="Normal"/>
        <w:spacing w:lineRule="auto" w:line="480"/>
        <w:rPr>
          <w:rFonts w:ascii="Arial" w:hAnsi="Arial" w:cs="Arial"/>
          <w:sz w:val="22"/>
          <w:szCs w:val="22"/>
        </w:rPr>
      </w:pPr>
      <w:r>
        <w:rPr>
          <w:rFonts w:cs="Arial" w:ascii="Arial" w:hAnsi="Arial"/>
          <w:b/>
          <w:bCs/>
          <w:sz w:val="22"/>
          <w:szCs w:val="22"/>
        </w:rPr>
        <w:t>Abstract</w:t>
      </w:r>
      <w:r>
        <w:rPr>
          <w:rFonts w:cs="Arial" w:ascii="Arial" w:hAnsi="Arial"/>
          <w:sz w:val="22"/>
          <w:szCs w:val="22"/>
        </w:rPr>
        <w:t>:</w:t>
      </w:r>
    </w:p>
    <w:p>
      <w:pPr>
        <w:pStyle w:val="Normal"/>
        <w:spacing w:lineRule="auto" w:line="480"/>
        <w:rPr>
          <w:rFonts w:ascii="Arial" w:hAnsi="Arial" w:cs="Arial"/>
          <w:sz w:val="22"/>
          <w:szCs w:val="22"/>
        </w:rPr>
      </w:pPr>
      <w:r>
        <w:rPr>
          <w:rFonts w:cs="Arial" w:ascii="Arial" w:hAnsi="Arial"/>
          <w:b/>
          <w:bCs/>
          <w:sz w:val="22"/>
          <w:szCs w:val="22"/>
        </w:rPr>
        <w:t>Background</w:t>
      </w:r>
    </w:p>
    <w:p>
      <w:pPr>
        <w:pStyle w:val="Normal"/>
        <w:spacing w:lineRule="auto" w:line="480"/>
        <w:rPr>
          <w:rFonts w:ascii="Arial" w:hAnsi="Arial" w:cs="Arial"/>
          <w:sz w:val="22"/>
          <w:szCs w:val="22"/>
        </w:rPr>
      </w:pPr>
      <w:r>
        <w:rPr>
          <w:rFonts w:cs="Arial" w:ascii="Arial" w:hAnsi="Arial"/>
          <w:sz w:val="22"/>
          <w:szCs w:val="22"/>
        </w:rPr>
        <w:t xml:space="preserve">Recurrent focal segmental glomerulosclerosis (FSGS) after kidney transplantation accounts for the majority of allograft failures in children with primary FSGS. While current research focuses on FSGS pathophysiology, a common etiology and mechanisms of disease recurrence remain elusive.  </w:t>
      </w:r>
    </w:p>
    <w:p>
      <w:pPr>
        <w:pStyle w:val="Normal"/>
        <w:spacing w:lineRule="auto" w:line="480"/>
        <w:rPr>
          <w:rFonts w:ascii="Arial" w:hAnsi="Arial" w:cs="Arial"/>
          <w:b/>
          <w:b/>
          <w:bCs/>
          <w:sz w:val="22"/>
          <w:szCs w:val="22"/>
        </w:rPr>
      </w:pPr>
      <w:r>
        <w:rPr>
          <w:rFonts w:cs="Arial" w:ascii="Arial" w:hAnsi="Arial"/>
          <w:b/>
          <w:bCs/>
          <w:sz w:val="22"/>
          <w:szCs w:val="22"/>
        </w:rPr>
        <w:t>Methods</w:t>
      </w:r>
    </w:p>
    <w:p>
      <w:pPr>
        <w:pStyle w:val="Normal"/>
        <w:spacing w:lineRule="auto" w:line="480"/>
        <w:rPr>
          <w:rFonts w:ascii="Arial" w:hAnsi="Arial" w:cs="Arial"/>
          <w:sz w:val="22"/>
          <w:szCs w:val="22"/>
        </w:rPr>
      </w:pPr>
      <w:r>
        <w:rPr>
          <w:rFonts w:cs="Arial" w:ascii="Arial" w:hAnsi="Arial"/>
          <w:sz w:val="22"/>
          <w:szCs w:val="22"/>
        </w:rPr>
        <w:t xml:space="preserve">We performed a retrospective review of the Scientific Registry of Transplant Recipients (SRTR) to determine the association of specific HLA recurrence of FSGS. </w:t>
      </w:r>
      <w:r>
        <w:rPr>
          <w:rFonts w:cs="Arial" w:ascii="Arial" w:hAnsi="Arial"/>
          <w:b/>
          <w:bCs/>
          <w:sz w:val="22"/>
          <w:szCs w:val="22"/>
        </w:rPr>
        <w:t xml:space="preserve"> </w:t>
      </w:r>
      <w:r>
        <w:rPr>
          <w:rFonts w:cs="Arial" w:ascii="Arial" w:hAnsi="Arial"/>
          <w:sz w:val="22"/>
          <w:szCs w:val="22"/>
        </w:rPr>
        <w:t>Kidney transplants recipients under the age of 19 who were diagnosed with FSGS, who were transplanted after January 1 2000, and who had complete HLA data were included in the study.</w:t>
      </w:r>
      <w:r>
        <w:rPr>
          <w:rFonts w:cs="Arial" w:ascii="Arial" w:hAnsi="Arial"/>
          <w:b/>
          <w:bCs/>
          <w:sz w:val="22"/>
          <w:szCs w:val="22"/>
        </w:rPr>
        <w:t xml:space="preserve"> </w:t>
      </w:r>
      <w:r>
        <w:rPr>
          <w:rFonts w:cs="Arial" w:ascii="Arial" w:hAnsi="Arial"/>
          <w:sz w:val="22"/>
          <w:szCs w:val="22"/>
        </w:rPr>
        <w:t>We performed simple logistic regression on all HLA A, B, C, DR, and DQ represented in the dataset and FSGS recurrence and then determined those associated with recurrence using the Benjamini-Hochberg method for multiple comparisons. For those HLA that were associated with recurrence, we further determined the effect of matching recipient and donor HLA with recurrence.</w:t>
      </w:r>
    </w:p>
    <w:p>
      <w:pPr>
        <w:pStyle w:val="Normal"/>
        <w:spacing w:lineRule="auto" w:line="480"/>
        <w:rPr>
          <w:rFonts w:ascii="Arial" w:hAnsi="Arial" w:cs="Arial"/>
          <w:sz w:val="22"/>
          <w:szCs w:val="22"/>
        </w:rPr>
      </w:pPr>
      <w:r>
        <w:rPr>
          <w:rFonts w:cs="Arial" w:ascii="Arial" w:hAnsi="Arial"/>
          <w:b/>
          <w:bCs/>
          <w:sz w:val="22"/>
          <w:szCs w:val="22"/>
        </w:rPr>
        <w:t>Results</w:t>
      </w:r>
    </w:p>
    <w:p>
      <w:pPr>
        <w:pStyle w:val="Normal"/>
        <w:spacing w:lineRule="auto" w:line="480"/>
        <w:rPr>
          <w:rFonts w:ascii="Arial" w:hAnsi="Arial" w:cs="Arial"/>
          <w:sz w:val="22"/>
          <w:szCs w:val="22"/>
        </w:rPr>
      </w:pPr>
      <w:r>
        <w:rPr>
          <w:rFonts w:cs="Arial" w:ascii="Arial" w:hAnsi="Arial"/>
          <w:sz w:val="22"/>
          <w:szCs w:val="22"/>
        </w:rPr>
        <w:t>HLA DR7, DR53, DQ2, DR52, and DQ7 were associated with increased or decreased risk of recurrent disease after transplantation. We identified a risk haplotype consisting of HLA-DR7, DR53, and DQ2 that was consistently associated with an increased risk of recurrence (</w:t>
      </w:r>
      <w:r>
        <w:rPr>
          <w:rFonts w:cs="Arial" w:ascii="Arial" w:hAnsi="Arial"/>
          <w:sz w:val="22"/>
          <w:szCs w:val="22"/>
          <w:lang w:val="en"/>
        </w:rPr>
        <w:t>OR 1.91 95% CI 1.44-2.54, p&lt;0.001)</w:t>
      </w:r>
      <w:r>
        <w:rPr>
          <w:rFonts w:cs="Arial" w:ascii="Arial" w:hAnsi="Arial"/>
          <w:sz w:val="22"/>
          <w:szCs w:val="22"/>
        </w:rPr>
        <w:t>. We also found that donor/recipient concordance for HLA-DQ7 was associated with a decreased risk of recurrence (</w:t>
      </w:r>
      <w:r>
        <w:rPr>
          <w:rFonts w:cs="Arial" w:ascii="Arial" w:hAnsi="Arial"/>
          <w:sz w:val="22"/>
          <w:szCs w:val="22"/>
          <w:lang w:val="en"/>
        </w:rPr>
        <w:t>OR 0.42 95</w:t>
      </w:r>
      <w:r>
        <w:rPr>
          <w:rFonts w:cs="Arial" w:ascii="Arial" w:hAnsi="Arial"/>
          <w:b/>
          <w:bCs/>
          <w:sz w:val="22"/>
          <w:szCs w:val="22"/>
          <w:lang w:val="en"/>
        </w:rPr>
        <w:t xml:space="preserve">% </w:t>
      </w:r>
      <w:r>
        <w:rPr>
          <w:rFonts w:cs="Arial" w:ascii="Arial" w:hAnsi="Arial"/>
          <w:sz w:val="22"/>
          <w:szCs w:val="22"/>
          <w:lang w:val="en"/>
        </w:rPr>
        <w:t>CI 0.37-0.53, p=0.009)</w:t>
      </w:r>
      <w:r>
        <w:rPr>
          <w:rFonts w:cs="Arial" w:ascii="Arial" w:hAnsi="Arial"/>
          <w:sz w:val="22"/>
          <w:szCs w:val="22"/>
        </w:rPr>
        <w:t>.</w:t>
      </w:r>
    </w:p>
    <w:p>
      <w:pPr>
        <w:pStyle w:val="Normal"/>
        <w:spacing w:lineRule="auto" w:line="480"/>
        <w:rPr>
          <w:rFonts w:ascii="Arial" w:hAnsi="Arial" w:cs="Arial"/>
          <w:b/>
          <w:b/>
          <w:bCs/>
          <w:sz w:val="22"/>
          <w:szCs w:val="22"/>
        </w:rPr>
      </w:pPr>
      <w:r>
        <w:rPr>
          <w:rFonts w:cs="Arial" w:ascii="Arial" w:hAnsi="Arial"/>
          <w:b/>
          <w:bCs/>
          <w:sz w:val="22"/>
          <w:szCs w:val="22"/>
        </w:rPr>
        <w:t>Conclusions</w:t>
      </w:r>
    </w:p>
    <w:p>
      <w:pPr>
        <w:pStyle w:val="Normal"/>
        <w:spacing w:lineRule="auto" w:line="480"/>
        <w:rPr>
          <w:rFonts w:ascii="Arial" w:hAnsi="Arial" w:cs="Arial"/>
          <w:sz w:val="22"/>
          <w:szCs w:val="22"/>
          <w:del w:id="8" w:author="Brian Shaw" w:date="2021-05-09T21:49:00Z"/>
        </w:rPr>
      </w:pPr>
      <w:ins w:id="5" w:author="Brian Shaw" w:date="2021-05-09T21:49:00Z">
        <w:r>
          <w:rPr>
            <w:rFonts w:cs="Arial" w:ascii="Arial" w:hAnsi="Arial"/>
            <w:color w:val="4472C4" w:themeColor="accent1"/>
            <w:sz w:val="22"/>
            <w:szCs w:val="22"/>
          </w:rPr>
          <w:t>HLA profiles may be used for risk stratification of recurrence of FSGS in pediatric kidney transplant recipients and deserves further study</w:t>
        </w:r>
      </w:ins>
      <w:ins w:id="6" w:author="Brian Shaw" w:date="2021-05-09T21:49:00Z">
        <w:r>
          <w:rPr>
            <w:rFonts w:cs="Arial" w:ascii="Arial" w:hAnsi="Arial"/>
            <w:sz w:val="22"/>
            <w:szCs w:val="22"/>
          </w:rPr>
          <w:t xml:space="preserve"> </w:t>
        </w:r>
      </w:ins>
      <w:del w:id="7" w:author="Brian Shaw" w:date="2021-05-09T21:49:00Z">
        <w:r>
          <w:rPr>
            <w:rFonts w:cs="Arial" w:ascii="Arial" w:hAnsi="Arial"/>
            <w:sz w:val="22"/>
            <w:szCs w:val="22"/>
          </w:rPr>
          <w:delText xml:space="preserve">Further study of the relationship of HLA and post-transplant recurrence of FSGS is warranted to better understand mechanism and inform risk assessments and donor selection in this challenging population. </w:delText>
        </w:r>
      </w:del>
    </w:p>
    <w:p>
      <w:pPr>
        <w:pStyle w:val="Normal"/>
        <w:spacing w:lineRule="auto" w:line="480"/>
        <w:rPr>
          <w:rFonts w:ascii="Arial" w:hAnsi="Arial" w:cs="Arial"/>
          <w:ins w:id="10" w:author="Brian Shaw" w:date="2021-05-09T21:49:00Z"/>
          <w:sz w:val="22"/>
          <w:szCs w:val="22"/>
        </w:rPr>
      </w:pPr>
      <w:ins w:id="9" w:author="Brian Shaw" w:date="2021-05-09T21:49:00Z">
        <w:r>
          <w:rPr>
            <w:rFonts w:cs="Arial" w:ascii="Arial" w:hAnsi="Arial"/>
            <w:sz w:val="22"/>
            <w:szCs w:val="22"/>
          </w:rPr>
        </w:r>
      </w:ins>
    </w:p>
    <w:p>
      <w:pPr>
        <w:pStyle w:val="Normal"/>
        <w:spacing w:lineRule="auto" w:line="480"/>
        <w:rPr>
          <w:rFonts w:ascii="Arial" w:hAnsi="Arial" w:cs="Arial"/>
          <w:ins w:id="12" w:author="Brian Shaw" w:date="2021-05-09T21:49:00Z"/>
          <w:sz w:val="22"/>
          <w:szCs w:val="22"/>
        </w:rPr>
      </w:pPr>
      <w:ins w:id="11" w:author="Brian Shaw" w:date="2021-05-09T21:49:00Z">
        <w:r>
          <w:rPr>
            <w:rFonts w:cs="Arial" w:ascii="Arial" w:hAnsi="Arial"/>
            <w:sz w:val="22"/>
            <w:szCs w:val="22"/>
          </w:rPr>
        </w:r>
      </w:ins>
    </w:p>
    <w:p>
      <w:pPr>
        <w:pStyle w:val="Normal"/>
        <w:spacing w:lineRule="auto" w:line="480"/>
        <w:rPr>
          <w:rFonts w:ascii="Arial" w:hAnsi="Arial" w:cs="Arial"/>
          <w:ins w:id="14" w:author="Brian Shaw" w:date="2021-05-09T21:49:00Z"/>
          <w:sz w:val="22"/>
          <w:szCs w:val="22"/>
        </w:rPr>
      </w:pPr>
      <w:ins w:id="13" w:author="Brian Shaw" w:date="2021-05-09T21:49:00Z">
        <w:r>
          <w:rPr>
            <w:rFonts w:cs="Arial" w:ascii="Arial" w:hAnsi="Arial"/>
            <w:sz w:val="22"/>
            <w:szCs w:val="22"/>
          </w:rPr>
        </w:r>
      </w:ins>
    </w:p>
    <w:p>
      <w:pPr>
        <w:pStyle w:val="Normal"/>
        <w:spacing w:lineRule="auto" w:line="480"/>
        <w:rPr>
          <w:rFonts w:ascii="Arial" w:hAnsi="Arial" w:cs="Arial"/>
          <w:sz w:val="22"/>
          <w:szCs w:val="22"/>
        </w:rPr>
      </w:pPr>
      <w:r>
        <w:rPr>
          <w:rFonts w:cs="Arial" w:ascii="Arial" w:hAnsi="Arial"/>
          <w:sz w:val="22"/>
          <w:szCs w:val="22"/>
        </w:rPr>
        <w:t>I</w:t>
      </w:r>
      <w:r>
        <w:rPr>
          <w:rFonts w:cs="Arial" w:ascii="Arial" w:hAnsi="Arial"/>
          <w:b/>
          <w:bCs/>
          <w:sz w:val="22"/>
          <w:szCs w:val="22"/>
        </w:rPr>
        <w:t>ntroduction</w:t>
      </w:r>
    </w:p>
    <w:p>
      <w:pPr>
        <w:pStyle w:val="Normal"/>
        <w:spacing w:lineRule="auto" w:line="480"/>
        <w:ind w:firstLine="720"/>
        <w:rPr>
          <w:rFonts w:ascii="Arial" w:hAnsi="Arial" w:cs="Arial"/>
          <w:sz w:val="22"/>
          <w:szCs w:val="22"/>
        </w:rPr>
      </w:pPr>
      <w:r>
        <w:rPr>
          <w:rFonts w:cs="Arial" w:ascii="Arial" w:hAnsi="Arial"/>
          <w:sz w:val="22"/>
          <w:szCs w:val="22"/>
        </w:rPr>
        <w:t xml:space="preserve">Post-transplant recurrence of focal segmental glomerulosclerosis (FSGS) occurs in up to 50% of first-time kidney transplant recipients and can be challenging to treat </w:t>
      </w:r>
      <w:r>
        <w:rPr>
          <w:rFonts w:cs="Arial" w:ascii="Arial" w:hAnsi="Arial"/>
          <w:sz w:val="22"/>
          <w:szCs w:val="22"/>
          <w:vertAlign w:val="superscript"/>
        </w:rPr>
        <w:t>1</w:t>
      </w:r>
      <w:r>
        <w:rPr>
          <w:rFonts w:cs="Arial" w:ascii="Arial" w:hAnsi="Arial"/>
          <w:sz w:val="22"/>
          <w:szCs w:val="22"/>
        </w:rPr>
        <w:t xml:space="preserve"> </w:t>
      </w:r>
      <w:r>
        <w:rPr>
          <w:rFonts w:cs="Arial" w:ascii="Arial" w:hAnsi="Arial"/>
          <w:sz w:val="22"/>
          <w:szCs w:val="22"/>
          <w:vertAlign w:val="superscript"/>
        </w:rPr>
        <w:t>2</w:t>
      </w:r>
      <w:r>
        <w:rPr>
          <w:rFonts w:cs="Arial" w:ascii="Arial" w:hAnsi="Arial"/>
          <w:sz w:val="22"/>
          <w:szCs w:val="22"/>
        </w:rPr>
        <w:t>.  Early post-transplant FSGS recurrence is characterized by nephrotic syndrome (NS) with massive proteinuria within hours to days and progression to acute tubular necrosis, delayed graft function</w:t>
      </w:r>
      <w:r>
        <w:rPr>
          <w:rFonts w:cs="Arial" w:ascii="Arial" w:hAnsi="Arial"/>
          <w:sz w:val="22"/>
          <w:szCs w:val="22"/>
          <w:vertAlign w:val="superscript"/>
        </w:rPr>
        <w:t>3</w:t>
      </w:r>
      <w:r>
        <w:rPr>
          <w:rFonts w:cs="Arial" w:ascii="Arial" w:hAnsi="Arial"/>
          <w:sz w:val="22"/>
          <w:szCs w:val="22"/>
        </w:rPr>
        <w:t>, and early allograft loss</w:t>
      </w:r>
      <w:r>
        <w:rPr>
          <w:rFonts w:cs="Arial" w:ascii="Arial" w:hAnsi="Arial"/>
          <w:sz w:val="22"/>
          <w:szCs w:val="22"/>
          <w:vertAlign w:val="superscript"/>
        </w:rPr>
        <w:t>4</w:t>
      </w:r>
      <w:r>
        <w:rPr>
          <w:rFonts w:cs="Arial" w:ascii="Arial" w:hAnsi="Arial"/>
          <w:sz w:val="22"/>
          <w:szCs w:val="22"/>
        </w:rPr>
        <w:t xml:space="preserve">.   Post-transplant FSGS recurrence accounts for the majority of allograft failures in children transplanted for primary FSGS </w:t>
      </w:r>
      <w:r>
        <w:rPr>
          <w:rFonts w:cs="Arial" w:ascii="Arial" w:hAnsi="Arial"/>
          <w:sz w:val="22"/>
          <w:szCs w:val="22"/>
          <w:vertAlign w:val="superscript"/>
        </w:rPr>
        <w:t>5</w:t>
      </w:r>
      <w:r>
        <w:rPr>
          <w:rFonts w:cs="Arial" w:ascii="Arial" w:hAnsi="Arial"/>
          <w:sz w:val="22"/>
          <w:szCs w:val="22"/>
        </w:rPr>
        <w:t xml:space="preserve">. The return to dialysis, sensitization for future transplants, and increased risk of recurrence for subsequent allografts becomes particularly problematic for pediatric recipients </w:t>
      </w:r>
      <w:r>
        <w:rPr>
          <w:rFonts w:cs="Arial" w:ascii="Arial" w:hAnsi="Arial"/>
          <w:sz w:val="22"/>
          <w:szCs w:val="22"/>
          <w:vertAlign w:val="superscript"/>
        </w:rPr>
        <w:t>6</w:t>
      </w:r>
      <w:r>
        <w:rPr>
          <w:rFonts w:cs="Arial" w:ascii="Arial" w:hAnsi="Arial"/>
          <w:sz w:val="22"/>
          <w:szCs w:val="22"/>
        </w:rPr>
        <w:t>.  Additionally, post-transplant FSGS results in significant recipient morbidity and mortality, places a substantial financial burden on the healthcare system, and contributes to the ongoing organ shortage.</w:t>
      </w:r>
      <w:r>
        <w:rPr>
          <w:rFonts w:cs="Arial" w:ascii="Arial" w:hAnsi="Arial"/>
          <w:sz w:val="22"/>
          <w:szCs w:val="22"/>
          <w:vertAlign w:val="superscript"/>
        </w:rPr>
        <w:t>.</w:t>
      </w:r>
    </w:p>
    <w:p>
      <w:pPr>
        <w:pStyle w:val="Normal"/>
        <w:spacing w:lineRule="auto" w:line="480"/>
        <w:ind w:firstLine="720"/>
        <w:rPr>
          <w:rFonts w:ascii="Arial" w:hAnsi="Arial" w:cs="Arial"/>
          <w:sz w:val="22"/>
          <w:szCs w:val="22"/>
        </w:rPr>
      </w:pPr>
      <w:r>
        <w:rPr>
          <w:rFonts w:cs="Arial" w:ascii="Arial" w:hAnsi="Arial"/>
          <w:sz w:val="22"/>
          <w:szCs w:val="22"/>
        </w:rPr>
        <w:t>Currently, adequate pre-transplant risk assessment for developing post-transplant FSGS recurrence is lacking and patients have variable responses to therapy following</w:t>
      </w:r>
      <w:r>
        <w:rPr>
          <w:rFonts w:cs="Arial" w:ascii="Arial" w:hAnsi="Arial"/>
          <w:spacing w:val="-4"/>
          <w:sz w:val="22"/>
          <w:szCs w:val="22"/>
        </w:rPr>
        <w:t xml:space="preserve"> </w:t>
      </w:r>
      <w:r>
        <w:rPr>
          <w:rFonts w:cs="Arial" w:ascii="Arial" w:hAnsi="Arial"/>
          <w:sz w:val="22"/>
          <w:szCs w:val="22"/>
        </w:rPr>
        <w:t xml:space="preserve">recurrence </w:t>
      </w:r>
      <w:r>
        <w:rPr>
          <w:rFonts w:cs="Arial" w:ascii="Arial" w:hAnsi="Arial"/>
          <w:sz w:val="22"/>
          <w:szCs w:val="22"/>
          <w:vertAlign w:val="superscript"/>
        </w:rPr>
        <w:t>7-9</w:t>
      </w:r>
      <w:r>
        <w:rPr>
          <w:rFonts w:cs="Arial" w:ascii="Arial" w:hAnsi="Arial"/>
          <w:sz w:val="22"/>
          <w:szCs w:val="22"/>
        </w:rPr>
        <w:t xml:space="preserve">. </w:t>
      </w:r>
      <w:r>
        <w:rPr>
          <w:rFonts w:cs="Arial" w:ascii="Arial" w:hAnsi="Arial"/>
          <w:spacing w:val="-2"/>
          <w:sz w:val="22"/>
          <w:szCs w:val="22"/>
        </w:rPr>
        <w:t xml:space="preserve"> </w:t>
      </w:r>
      <w:r>
        <w:rPr>
          <w:rFonts w:cs="Arial" w:ascii="Arial" w:hAnsi="Arial"/>
          <w:sz w:val="22"/>
          <w:szCs w:val="22"/>
        </w:rPr>
        <w:t>Risk</w:t>
      </w:r>
      <w:r>
        <w:rPr>
          <w:rFonts w:cs="Arial" w:ascii="Arial" w:hAnsi="Arial"/>
          <w:spacing w:val="-5"/>
          <w:sz w:val="22"/>
          <w:szCs w:val="22"/>
        </w:rPr>
        <w:t xml:space="preserve"> </w:t>
      </w:r>
      <w:r>
        <w:rPr>
          <w:rFonts w:cs="Arial" w:ascii="Arial" w:hAnsi="Arial"/>
          <w:sz w:val="22"/>
          <w:szCs w:val="22"/>
        </w:rPr>
        <w:t>factors</w:t>
      </w:r>
      <w:r>
        <w:rPr>
          <w:rFonts w:cs="Arial" w:ascii="Arial" w:hAnsi="Arial"/>
          <w:spacing w:val="-8"/>
          <w:sz w:val="22"/>
          <w:szCs w:val="22"/>
        </w:rPr>
        <w:t xml:space="preserve"> </w:t>
      </w:r>
      <w:r>
        <w:rPr>
          <w:rFonts w:cs="Arial" w:ascii="Arial" w:hAnsi="Arial"/>
          <w:sz w:val="22"/>
          <w:szCs w:val="22"/>
        </w:rPr>
        <w:t>for</w:t>
      </w:r>
      <w:r>
        <w:rPr>
          <w:rFonts w:cs="Arial" w:ascii="Arial" w:hAnsi="Arial"/>
          <w:spacing w:val="-5"/>
          <w:sz w:val="22"/>
          <w:szCs w:val="22"/>
        </w:rPr>
        <w:t xml:space="preserve"> </w:t>
      </w:r>
      <w:r>
        <w:rPr>
          <w:rFonts w:cs="Arial" w:ascii="Arial" w:hAnsi="Arial"/>
          <w:sz w:val="22"/>
          <w:szCs w:val="22"/>
        </w:rPr>
        <w:t>FSGS recurrence</w:t>
      </w:r>
      <w:r>
        <w:rPr>
          <w:rFonts w:cs="Arial" w:ascii="Arial" w:hAnsi="Arial"/>
          <w:spacing w:val="-6"/>
          <w:sz w:val="22"/>
          <w:szCs w:val="22"/>
        </w:rPr>
        <w:t xml:space="preserve"> </w:t>
      </w:r>
      <w:r>
        <w:rPr>
          <w:rFonts w:cs="Arial" w:ascii="Arial" w:hAnsi="Arial"/>
          <w:sz w:val="22"/>
          <w:szCs w:val="22"/>
        </w:rPr>
        <w:t>have</w:t>
      </w:r>
      <w:r>
        <w:rPr>
          <w:rFonts w:cs="Arial" w:ascii="Arial" w:hAnsi="Arial"/>
          <w:spacing w:val="-4"/>
          <w:sz w:val="22"/>
          <w:szCs w:val="22"/>
        </w:rPr>
        <w:t xml:space="preserve"> </w:t>
      </w:r>
      <w:r>
        <w:rPr>
          <w:rFonts w:cs="Arial" w:ascii="Arial" w:hAnsi="Arial"/>
          <w:sz w:val="22"/>
          <w:szCs w:val="22"/>
        </w:rPr>
        <w:t>included</w:t>
      </w:r>
      <w:r>
        <w:rPr>
          <w:rFonts w:cs="Arial" w:ascii="Arial" w:hAnsi="Arial"/>
          <w:spacing w:val="-2"/>
          <w:sz w:val="22"/>
          <w:szCs w:val="22"/>
        </w:rPr>
        <w:t xml:space="preserve"> </w:t>
      </w:r>
      <w:r>
        <w:rPr>
          <w:rFonts w:cs="Arial" w:ascii="Arial" w:hAnsi="Arial"/>
          <w:sz w:val="22"/>
          <w:szCs w:val="22"/>
        </w:rPr>
        <w:t xml:space="preserve">living donation </w:t>
      </w:r>
      <w:r>
        <w:rPr>
          <w:rFonts w:cs="Arial" w:ascii="Arial" w:hAnsi="Arial"/>
          <w:sz w:val="22"/>
          <w:szCs w:val="22"/>
          <w:vertAlign w:val="superscript"/>
        </w:rPr>
        <w:t>10-12</w:t>
      </w:r>
      <w:r>
        <w:rPr>
          <w:rFonts w:cs="Arial" w:ascii="Arial" w:hAnsi="Arial"/>
          <w:sz w:val="22"/>
          <w:szCs w:val="22"/>
        </w:rPr>
        <w:t xml:space="preserve">, younger age </w:t>
      </w:r>
      <w:r>
        <w:rPr>
          <w:rFonts w:cs="Arial" w:ascii="Arial" w:hAnsi="Arial"/>
          <w:sz w:val="22"/>
          <w:szCs w:val="22"/>
          <w:vertAlign w:val="superscript"/>
        </w:rPr>
        <w:t>11,13</w:t>
      </w:r>
      <w:r>
        <w:rPr>
          <w:rFonts w:cs="Arial" w:ascii="Arial" w:hAnsi="Arial"/>
          <w:sz w:val="22"/>
          <w:szCs w:val="22"/>
        </w:rPr>
        <w:t xml:space="preserve">, initial steroid sensitivity </w:t>
      </w:r>
      <w:r>
        <w:rPr>
          <w:rFonts w:cs="Arial" w:ascii="Arial" w:hAnsi="Arial"/>
          <w:sz w:val="22"/>
          <w:szCs w:val="22"/>
          <w:vertAlign w:val="superscript"/>
        </w:rPr>
        <w:t>11</w:t>
      </w:r>
      <w:r>
        <w:rPr>
          <w:rFonts w:cs="Arial" w:ascii="Arial" w:hAnsi="Arial"/>
          <w:sz w:val="22"/>
          <w:szCs w:val="22"/>
        </w:rPr>
        <w:t xml:space="preserve">, white race </w:t>
      </w:r>
      <w:r>
        <w:rPr>
          <w:rFonts w:cs="Arial" w:ascii="Arial" w:hAnsi="Arial"/>
          <w:sz w:val="22"/>
          <w:szCs w:val="22"/>
          <w:vertAlign w:val="superscript"/>
        </w:rPr>
        <w:t>12</w:t>
      </w:r>
      <w:r>
        <w:rPr>
          <w:rFonts w:cs="Arial" w:ascii="Arial" w:hAnsi="Arial"/>
          <w:sz w:val="22"/>
          <w:szCs w:val="22"/>
        </w:rPr>
        <w:t xml:space="preserve">, and histologic characteristics (mesangial proliferation and minimal change disease) on initial native kidney biopsy and late SRNS </w:t>
      </w:r>
      <w:r>
        <w:rPr>
          <w:rFonts w:cs="Arial" w:ascii="Arial" w:hAnsi="Arial"/>
          <w:sz w:val="22"/>
          <w:szCs w:val="22"/>
          <w:vertAlign w:val="superscript"/>
        </w:rPr>
        <w:t>14</w:t>
      </w:r>
      <w:r>
        <w:rPr>
          <w:rFonts w:cs="Arial" w:ascii="Arial" w:hAnsi="Arial"/>
          <w:sz w:val="22"/>
          <w:szCs w:val="22"/>
        </w:rPr>
        <w:t>. These</w:t>
      </w:r>
      <w:r>
        <w:rPr>
          <w:rFonts w:cs="Arial" w:ascii="Arial" w:hAnsi="Arial"/>
          <w:spacing w:val="-12"/>
          <w:sz w:val="22"/>
          <w:szCs w:val="22"/>
        </w:rPr>
        <w:t xml:space="preserve"> </w:t>
      </w:r>
      <w:r>
        <w:rPr>
          <w:rFonts w:cs="Arial" w:ascii="Arial" w:hAnsi="Arial"/>
          <w:sz w:val="22"/>
          <w:szCs w:val="22"/>
        </w:rPr>
        <w:t>risk</w:t>
      </w:r>
      <w:r>
        <w:rPr>
          <w:rFonts w:cs="Arial" w:ascii="Arial" w:hAnsi="Arial"/>
          <w:spacing w:val="-13"/>
          <w:sz w:val="22"/>
          <w:szCs w:val="22"/>
        </w:rPr>
        <w:t xml:space="preserve"> </w:t>
      </w:r>
      <w:r>
        <w:rPr>
          <w:rFonts w:cs="Arial" w:ascii="Arial" w:hAnsi="Arial"/>
          <w:sz w:val="22"/>
          <w:szCs w:val="22"/>
        </w:rPr>
        <w:t>factors,</w:t>
      </w:r>
      <w:r>
        <w:rPr>
          <w:rFonts w:cs="Arial" w:ascii="Arial" w:hAnsi="Arial"/>
          <w:spacing w:val="-11"/>
          <w:sz w:val="22"/>
          <w:szCs w:val="22"/>
        </w:rPr>
        <w:t xml:space="preserve"> </w:t>
      </w:r>
      <w:r>
        <w:rPr>
          <w:rFonts w:cs="Arial" w:ascii="Arial" w:hAnsi="Arial"/>
          <w:sz w:val="22"/>
          <w:szCs w:val="22"/>
        </w:rPr>
        <w:t>however,</w:t>
      </w:r>
      <w:r>
        <w:rPr>
          <w:rFonts w:cs="Arial" w:ascii="Arial" w:hAnsi="Arial"/>
          <w:spacing w:val="-12"/>
          <w:sz w:val="22"/>
          <w:szCs w:val="22"/>
        </w:rPr>
        <w:t xml:space="preserve"> </w:t>
      </w:r>
      <w:r>
        <w:rPr>
          <w:rFonts w:cs="Arial" w:ascii="Arial" w:hAnsi="Arial"/>
          <w:sz w:val="22"/>
          <w:szCs w:val="22"/>
        </w:rPr>
        <w:t>have</w:t>
      </w:r>
      <w:r>
        <w:rPr>
          <w:rFonts w:cs="Arial" w:ascii="Arial" w:hAnsi="Arial"/>
          <w:spacing w:val="-12"/>
          <w:sz w:val="22"/>
          <w:szCs w:val="22"/>
        </w:rPr>
        <w:t xml:space="preserve"> </w:t>
      </w:r>
      <w:r>
        <w:rPr>
          <w:rFonts w:cs="Arial" w:ascii="Arial" w:hAnsi="Arial"/>
          <w:sz w:val="22"/>
          <w:szCs w:val="22"/>
        </w:rPr>
        <w:t>been</w:t>
      </w:r>
      <w:r>
        <w:rPr>
          <w:rFonts w:cs="Arial" w:ascii="Arial" w:hAnsi="Arial"/>
          <w:spacing w:val="-12"/>
          <w:sz w:val="22"/>
          <w:szCs w:val="22"/>
        </w:rPr>
        <w:t xml:space="preserve"> </w:t>
      </w:r>
      <w:r>
        <w:rPr>
          <w:rFonts w:cs="Arial" w:ascii="Arial" w:hAnsi="Arial"/>
          <w:sz w:val="22"/>
          <w:szCs w:val="22"/>
        </w:rPr>
        <w:t>inconsistent</w:t>
      </w:r>
      <w:r>
        <w:rPr>
          <w:rFonts w:cs="Arial" w:ascii="Arial" w:hAnsi="Arial"/>
          <w:spacing w:val="-12"/>
          <w:sz w:val="22"/>
          <w:szCs w:val="22"/>
        </w:rPr>
        <w:t xml:space="preserve"> </w:t>
      </w:r>
      <w:r>
        <w:rPr>
          <w:rFonts w:cs="Arial" w:ascii="Arial" w:hAnsi="Arial"/>
          <w:sz w:val="22"/>
          <w:szCs w:val="22"/>
        </w:rPr>
        <w:t>across</w:t>
      </w:r>
      <w:r>
        <w:rPr>
          <w:rFonts w:cs="Arial" w:ascii="Arial" w:hAnsi="Arial"/>
          <w:spacing w:val="-14"/>
          <w:sz w:val="22"/>
          <w:szCs w:val="22"/>
        </w:rPr>
        <w:t xml:space="preserve"> </w:t>
      </w:r>
      <w:r>
        <w:rPr>
          <w:rFonts w:cs="Arial" w:ascii="Arial" w:hAnsi="Arial"/>
          <w:sz w:val="22"/>
          <w:szCs w:val="22"/>
        </w:rPr>
        <w:t>studies.</w:t>
      </w:r>
      <w:r>
        <w:rPr>
          <w:rFonts w:cs="Arial" w:ascii="Arial" w:hAnsi="Arial"/>
          <w:spacing w:val="38"/>
          <w:sz w:val="22"/>
          <w:szCs w:val="22"/>
        </w:rPr>
        <w:t xml:space="preserve"> </w:t>
      </w:r>
      <w:r>
        <w:rPr>
          <w:rFonts w:cs="Arial" w:ascii="Arial" w:hAnsi="Arial"/>
          <w:sz w:val="22"/>
          <w:szCs w:val="22"/>
        </w:rPr>
        <w:t>As</w:t>
      </w:r>
      <w:r>
        <w:rPr>
          <w:rFonts w:cs="Arial" w:ascii="Arial" w:hAnsi="Arial"/>
          <w:spacing w:val="-9"/>
          <w:sz w:val="22"/>
          <w:szCs w:val="22"/>
        </w:rPr>
        <w:t xml:space="preserve"> we and </w:t>
      </w:r>
      <w:r>
        <w:rPr>
          <w:rFonts w:cs="Arial" w:ascii="Arial" w:hAnsi="Arial"/>
          <w:sz w:val="22"/>
          <w:szCs w:val="22"/>
        </w:rPr>
        <w:t>others and have found associations between HLA class II alleles and recurrence of primary NS, it is plausible that specific HLA may also confer risk of disease recurrence following kidney transplantation</w:t>
      </w:r>
      <w:r>
        <w:rPr>
          <w:rFonts w:cs="Arial" w:ascii="Arial" w:hAnsi="Arial"/>
          <w:sz w:val="22"/>
          <w:szCs w:val="22"/>
          <w:vertAlign w:val="superscript"/>
        </w:rPr>
        <w:t>15-24</w:t>
      </w:r>
      <w:r>
        <w:rPr>
          <w:rFonts w:cs="Arial" w:ascii="Arial" w:hAnsi="Arial"/>
          <w:sz w:val="22"/>
          <w:szCs w:val="22"/>
        </w:rPr>
        <w:t>. and represent an opportunity to predict post-transplant</w:t>
      </w:r>
      <w:r>
        <w:rPr>
          <w:rFonts w:cs="Arial" w:ascii="Arial" w:hAnsi="Arial"/>
          <w:spacing w:val="-9"/>
          <w:sz w:val="22"/>
          <w:szCs w:val="22"/>
        </w:rPr>
        <w:t xml:space="preserve"> </w:t>
      </w:r>
      <w:r>
        <w:rPr>
          <w:rFonts w:cs="Arial" w:ascii="Arial" w:hAnsi="Arial"/>
          <w:sz w:val="22"/>
          <w:szCs w:val="22"/>
        </w:rPr>
        <w:t>FSGS risk.</w:t>
      </w:r>
    </w:p>
    <w:p>
      <w:pPr>
        <w:pStyle w:val="Normal"/>
        <w:spacing w:lineRule="auto" w:line="480"/>
        <w:ind w:firstLine="720"/>
        <w:rPr>
          <w:rFonts w:ascii="Arial" w:hAnsi="Arial" w:cs="Arial"/>
          <w:sz w:val="22"/>
          <w:szCs w:val="22"/>
        </w:rPr>
      </w:pPr>
      <w:r>
        <w:rPr>
          <w:rFonts w:cs="Arial" w:ascii="Arial" w:hAnsi="Arial"/>
          <w:sz w:val="22"/>
          <w:szCs w:val="22"/>
        </w:rPr>
        <w:t>In this analysis, we sought to determine if specific HLA were associated with post-transplant FSGS recurrence in pediatric recipients. We first identified recipient HLA associated with primary FSGS and then explored the relationship of recipient and donor HLA with FSGS recurrence post-transplant.</w:t>
      </w:r>
    </w:p>
    <w:p>
      <w:pPr>
        <w:pStyle w:val="Normal"/>
        <w:spacing w:lineRule="auto" w:line="480"/>
        <w:rPr>
          <w:rFonts w:ascii="Arial" w:hAnsi="Arial" w:cs="Arial"/>
          <w:b/>
          <w:b/>
          <w:bCs/>
          <w:sz w:val="22"/>
          <w:szCs w:val="22"/>
        </w:rPr>
      </w:pPr>
      <w:r>
        <w:rPr>
          <w:rFonts w:cs="Arial" w:ascii="Arial" w:hAnsi="Arial"/>
          <w:b/>
          <w:bCs/>
          <w:sz w:val="22"/>
          <w:szCs w:val="22"/>
        </w:rPr>
      </w:r>
    </w:p>
    <w:p>
      <w:pPr>
        <w:pStyle w:val="Normal"/>
        <w:spacing w:lineRule="auto" w:line="480"/>
        <w:rPr>
          <w:rFonts w:ascii="Arial" w:hAnsi="Arial" w:cs="Arial"/>
          <w:b/>
          <w:b/>
          <w:bCs/>
          <w:sz w:val="22"/>
          <w:szCs w:val="22"/>
          <w:del w:id="16" w:author="Brian Shaw" w:date="2021-05-09T21:50:00Z"/>
        </w:rPr>
      </w:pPr>
      <w:del w:id="15" w:author="Brian Shaw" w:date="2021-05-09T21:50:00Z">
        <w:r>
          <w:rPr>
            <w:rFonts w:cs="Arial" w:ascii="Arial" w:hAnsi="Arial"/>
            <w:b/>
            <w:bCs/>
            <w:sz w:val="22"/>
            <w:szCs w:val="22"/>
          </w:rPr>
        </w:r>
      </w:del>
    </w:p>
    <w:p>
      <w:pPr>
        <w:pStyle w:val="Normal"/>
        <w:spacing w:lineRule="auto" w:line="480"/>
        <w:rPr>
          <w:rFonts w:ascii="Arial" w:hAnsi="Arial" w:cs="Arial"/>
          <w:ins w:id="18" w:author="Brian Shaw" w:date="2021-05-09T21:50:00Z"/>
          <w:b/>
          <w:b/>
          <w:bCs/>
          <w:sz w:val="22"/>
          <w:szCs w:val="22"/>
        </w:rPr>
      </w:pPr>
      <w:ins w:id="17" w:author="Brian Shaw" w:date="2021-05-09T21:50:00Z">
        <w:r>
          <w:rPr>
            <w:rFonts w:cs="Arial" w:ascii="Arial" w:hAnsi="Arial"/>
            <w:b/>
            <w:bCs/>
            <w:sz w:val="22"/>
            <w:szCs w:val="22"/>
          </w:rPr>
        </w:r>
      </w:ins>
    </w:p>
    <w:p>
      <w:pPr>
        <w:pStyle w:val="Normal"/>
        <w:spacing w:lineRule="auto" w:line="480"/>
        <w:rPr>
          <w:rFonts w:ascii="Arial" w:hAnsi="Arial" w:cs="Arial"/>
          <w:b/>
          <w:b/>
          <w:bCs/>
          <w:sz w:val="22"/>
          <w:szCs w:val="22"/>
          <w:del w:id="20" w:author="Brian Shaw" w:date="2021-05-09T21:50:00Z"/>
        </w:rPr>
      </w:pPr>
      <w:del w:id="19" w:author="Brian Shaw" w:date="2021-05-09T21:50:00Z">
        <w:r>
          <w:rPr>
            <w:rFonts w:cs="Arial" w:ascii="Arial" w:hAnsi="Arial"/>
            <w:b/>
            <w:bCs/>
            <w:sz w:val="22"/>
            <w:szCs w:val="22"/>
          </w:rPr>
        </w:r>
      </w:del>
    </w:p>
    <w:p>
      <w:pPr>
        <w:pStyle w:val="Normal"/>
        <w:spacing w:lineRule="auto" w:line="480"/>
        <w:rPr>
          <w:rFonts w:ascii="Arial" w:hAnsi="Arial" w:cs="Arial"/>
          <w:sz w:val="22"/>
          <w:szCs w:val="22"/>
        </w:rPr>
      </w:pPr>
      <w:r>
        <w:rPr>
          <w:rFonts w:cs="Arial" w:ascii="Arial" w:hAnsi="Arial"/>
          <w:b/>
          <w:bCs/>
          <w:sz w:val="22"/>
          <w:szCs w:val="22"/>
        </w:rPr>
        <w:t>Methods</w:t>
      </w:r>
    </w:p>
    <w:p>
      <w:pPr>
        <w:pStyle w:val="Normal"/>
        <w:rPr>
          <w:rFonts w:ascii="Arial" w:hAnsi="Arial" w:cs="Arial"/>
          <w:sz w:val="22"/>
          <w:szCs w:val="22"/>
        </w:rPr>
      </w:pPr>
      <w:r>
        <w:rPr>
          <w:rFonts w:cs="Arial" w:ascii="Arial" w:hAnsi="Arial"/>
          <w:i/>
          <w:iCs/>
          <w:sz w:val="22"/>
          <w:szCs w:val="22"/>
        </w:rPr>
        <w:t>Data Source and Study Population</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We used data from the Scientific Registry of Transplant Recipients (SRTR). This study was IRB approved and determined exempt (Pro00106450). The SRTR data system includes data on all donors, wait-listed candidates, and transplant recipients in the US. These data are submitted by the members of the Organ Procurement and Transplantation Network (OPTN). The Health Resources and Services Administration (HRSA), U.S. Department of Health and Human Services provides oversight to the activities of the OPTN and SRTR contractors. To enrich our cohort for patients with primary NS, we examined the recurrence rate of patients whose primary indication for transplantation was focal glomerulosclerosis (FGS) or FSGS and included only pediatric patients (age&lt;18). We </w:t>
      </w:r>
      <w:r>
        <w:rPr>
          <w:rFonts w:cs="Arial" w:ascii="Arial" w:hAnsi="Arial"/>
          <w:sz w:val="22"/>
          <w:szCs w:val="22"/>
        </w:rPr>
        <w:t>excluded those with potential secondary causes of FSGS such as diabetes mellitus, congenital anomalies of kidney and urinary tract, and other glomulerulonephritides.</w:t>
      </w:r>
    </w:p>
    <w:p>
      <w:pPr>
        <w:pStyle w:val="Normal"/>
        <w:spacing w:lineRule="auto" w:line="480"/>
        <w:ind w:firstLine="720"/>
        <w:rPr>
          <w:rFonts w:ascii="Arial" w:hAnsi="Arial" w:cs="Arial"/>
          <w:sz w:val="22"/>
          <w:szCs w:val="22"/>
          <w:lang w:val="en"/>
        </w:rPr>
      </w:pPr>
      <w:r>
        <w:rPr>
          <w:rFonts w:cs="Arial" w:ascii="Arial" w:hAnsi="Arial"/>
          <w:sz w:val="22"/>
          <w:szCs w:val="22"/>
          <w:lang w:val="en"/>
        </w:rPr>
        <w:t>Therefore, all patients who underwent kidney transplant after 1999 (334,947), who were listed by age 18 (15,510), who did not have diabetes (15,344), who were diagnosed with FGS or FSGS (1906), who underwent kidney alone transplant (1901), who were in the follow-up dataset (txf_ki, 1800), were undergoing their first transplant (1718),  who had data on recurrence (1530) with at least 6 months of follow-up (1512) and had complete recipient HLA-DR and HLA-DQ information (final N=1196)  were included in this analysis (</w:t>
      </w:r>
      <w:r>
        <w:rPr>
          <w:rFonts w:cs="Arial" w:ascii="Arial" w:hAnsi="Arial"/>
          <w:b/>
          <w:bCs/>
          <w:sz w:val="22"/>
          <w:szCs w:val="22"/>
          <w:lang w:val="en"/>
        </w:rPr>
        <w:t>Figure 1</w:t>
      </w:r>
      <w:r>
        <w:rPr>
          <w:rFonts w:cs="Arial" w:ascii="Arial" w:hAnsi="Arial"/>
          <w:sz w:val="22"/>
          <w:szCs w:val="22"/>
          <w:lang w:val="en"/>
        </w:rPr>
        <w:t xml:space="preserve">). </w:t>
      </w:r>
    </w:p>
    <w:p>
      <w:pPr>
        <w:pStyle w:val="Normal"/>
        <w:spacing w:lineRule="auto" w:line="480"/>
        <w:rPr>
          <w:rFonts w:ascii="Arial" w:hAnsi="Arial" w:cs="Arial"/>
          <w:i/>
          <w:i/>
          <w:iCs/>
          <w:sz w:val="22"/>
          <w:szCs w:val="22"/>
          <w:lang w:val="en"/>
        </w:rPr>
      </w:pPr>
      <w:r>
        <w:rPr>
          <w:rFonts w:cs="Arial" w:ascii="Arial" w:hAnsi="Arial"/>
          <w:i/>
          <w:iCs/>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Primary and Secondary Outcomes</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Our primary outcome was recurrence of their primary disease (FSGS) as reported by the individual transplant centers. Secondary outcomes examined graft and patient survival time and time to disease recurrence. </w:t>
        <w:tab/>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Statistical Analyses</w:t>
      </w:r>
    </w:p>
    <w:p>
      <w:pPr>
        <w:pStyle w:val="Normal"/>
        <w:spacing w:lineRule="auto" w:line="480"/>
        <w:rPr>
          <w:rFonts w:ascii="Arial" w:hAnsi="Arial" w:cs="Arial"/>
          <w:sz w:val="22"/>
          <w:szCs w:val="22"/>
          <w:lang w:val="en"/>
        </w:rPr>
      </w:pPr>
      <w:r>
        <w:rPr>
          <w:rFonts w:cs="Arial" w:ascii="Arial" w:hAnsi="Arial"/>
          <w:sz w:val="22"/>
          <w:szCs w:val="22"/>
          <w:lang w:val="en"/>
        </w:rPr>
        <w:tab/>
        <w:t xml:space="preserve">Patient and donor characteristics were summarized and compared using chi-squared test for categorical variables and Wilcoxon Rank-Sum tests for continuous variables as appropriate using two tailed p-values. </w:t>
      </w:r>
      <w:ins w:id="21" w:author="Brian Shaw" w:date="2021-05-09T21:13:00Z">
        <w:r>
          <w:rPr>
            <w:rFonts w:cs="Arial" w:ascii="Arial" w:hAnsi="Arial"/>
            <w:sz w:val="22"/>
            <w:szCs w:val="22"/>
            <w:lang w:val="en"/>
          </w:rPr>
          <w:t xml:space="preserve">Of note, a single donor could contribute two kidneys and therefore </w:t>
        </w:r>
      </w:ins>
      <w:r>
        <w:rPr>
          <w:rFonts w:cs="Arial" w:ascii="Arial" w:hAnsi="Arial"/>
          <w:sz w:val="22"/>
          <w:szCs w:val="22"/>
          <w:lang w:val="en"/>
        </w:rPr>
        <w:t>Univariable logistic regression was performed to determine the association of an HLA antigen (A, B, C, DR51, DR52, DR53, DR, and DQ) with disease recurrence using likelihood ratio tests and two tailed p-values. Of note, generally only serological typing is reported to UNOS. Where molecular data were available, they were converted to serologic types for consistency</w:t>
      </w:r>
      <w:r>
        <w:rPr>
          <w:rFonts w:cs="Arial" w:ascii="Arial" w:hAnsi="Arial"/>
          <w:sz w:val="22"/>
          <w:szCs w:val="22"/>
          <w:vertAlign w:val="superscript"/>
          <w:lang w:val="en"/>
        </w:rPr>
        <w:t>25</w:t>
      </w:r>
      <w:r>
        <w:rPr>
          <w:rFonts w:cs="Arial" w:ascii="Arial" w:hAnsi="Arial"/>
          <w:sz w:val="22"/>
          <w:szCs w:val="22"/>
          <w:lang w:val="en"/>
        </w:rPr>
        <w:t xml:space="preserve">. For all recipient HLA loci except HLA-C, complete serologic data were available for HLA-type. As the association of class I HLA was an exploratory analysis, we performed a complete case analysis for HLA-C associations.  </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After serial univariable logistic regression across all HLA antigens in the dataset, we tested for significance using the Benajamini-Hochberg method with a false discovery rate of 20%. For all HLA that were significantly correlated at this point, we performed a second set of logistic regression analyses in which we examined the dose effect (i.e. being a hetero- or homozygote for each HLA) of these HLA in the recipient and the risk of recurrence as well as the dose effect of the donor having a concordant HLA with the recipient. We performed a complete case analysis for both of these dose effect scenarios for each HLA (i.e. we excluded recipients from the concordance analysis if their donor lacked HLA information). </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We performed multiple regression to determine our ability to predict post-transplant recurrence. We performed model construction using factors previously postulated to increase the risk of NS recurrence after transplant (age of disease onset, living donor type, race, and ethnicity) as well as all HLA antigen level data (recipient, donor and concordant) that were significantly correlated with recurrence. We assessed for collinearity by using correlation matrices and evaluation of the variance inflation factor (VIF). We chose our final model by examining the Akaike Information Coefficient(AIC), Bayesian Information Coefficient(BIC), and by examining likelihood ratio tests between models as less significant terms were removed. Receiver operator characteristics for the final models were calculated. </w:t>
      </w:r>
    </w:p>
    <w:p>
      <w:pPr>
        <w:pStyle w:val="Normal"/>
        <w:spacing w:lineRule="auto" w:line="480"/>
        <w:rPr>
          <w:rFonts w:ascii="Arial" w:hAnsi="Arial" w:cs="Arial"/>
          <w:sz w:val="22"/>
          <w:szCs w:val="22"/>
          <w:lang w:val="en"/>
        </w:rPr>
      </w:pPr>
      <w:r>
        <w:rPr>
          <w:rFonts w:cs="Arial" w:ascii="Arial" w:hAnsi="Arial"/>
          <w:sz w:val="22"/>
          <w:szCs w:val="22"/>
          <w:lang w:val="en"/>
        </w:rPr>
        <w:tab/>
        <w:t xml:space="preserve">We also performed a time to event analysis for time to recurrence using the Kaplan-Meier method to plot curves and the Log-rank test to compare them. </w:t>
      </w:r>
    </w:p>
    <w:p>
      <w:pPr>
        <w:pStyle w:val="Normal"/>
        <w:spacing w:lineRule="auto" w:line="480"/>
        <w:rPr>
          <w:rFonts w:ascii="Arial" w:hAnsi="Arial" w:cs="Arial"/>
          <w:sz w:val="22"/>
          <w:szCs w:val="22"/>
          <w:lang w:val="en"/>
        </w:rPr>
      </w:pPr>
      <w:r>
        <w:rPr>
          <w:rFonts w:cs="Arial" w:ascii="Arial" w:hAnsi="Arial"/>
          <w:sz w:val="22"/>
          <w:szCs w:val="22"/>
          <w:lang w:val="en"/>
        </w:rPr>
        <w:tab/>
        <w:t xml:space="preserve">A sensitivity analysis repeating the initial step of this analysis—performing simple logistic regression to determine the association between recurrence and HLA-antigen—was repeated accounting for race (white vs. non-white) and Latino ethnicity did not substantively change results. All analyses were performed using STATA v. 15 (Statacorp, College Station, TX).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Results</w:t>
      </w:r>
    </w:p>
    <w:p>
      <w:pPr>
        <w:pStyle w:val="Normal"/>
        <w:spacing w:lineRule="auto" w:line="480"/>
        <w:rPr>
          <w:rFonts w:ascii="Arial" w:hAnsi="Arial" w:cs="Arial"/>
          <w:sz w:val="22"/>
          <w:szCs w:val="22"/>
          <w:lang w:val="en"/>
        </w:rPr>
      </w:pPr>
      <w:r>
        <w:rPr>
          <w:rFonts w:cs="Arial" w:ascii="Arial" w:hAnsi="Arial"/>
          <w:i/>
          <w:iCs/>
          <w:sz w:val="22"/>
          <w:szCs w:val="22"/>
          <w:lang w:val="en"/>
        </w:rPr>
        <w:t>Cohort characteristics and graft failure associated with FSGS recurrence</w:t>
      </w:r>
    </w:p>
    <w:p>
      <w:pPr>
        <w:pStyle w:val="Normal"/>
        <w:spacing w:lineRule="auto" w:line="480"/>
        <w:rPr>
          <w:rFonts w:ascii="Arial" w:hAnsi="Arial" w:cs="Arial"/>
          <w:sz w:val="22"/>
          <w:szCs w:val="22"/>
          <w:lang w:val="en"/>
        </w:rPr>
      </w:pPr>
      <w:r>
        <w:rPr>
          <w:rFonts w:cs="Arial" w:ascii="Arial" w:hAnsi="Arial"/>
          <w:sz w:val="22"/>
          <w:szCs w:val="22"/>
          <w:lang w:val="en"/>
        </w:rPr>
        <w:tab/>
        <w:t xml:space="preserve">Patient and donor characteristics are summarized in </w:t>
      </w:r>
      <w:r>
        <w:rPr>
          <w:rFonts w:cs="Arial" w:ascii="Arial" w:hAnsi="Arial"/>
          <w:b/>
          <w:bCs/>
          <w:sz w:val="22"/>
          <w:szCs w:val="22"/>
          <w:lang w:val="en"/>
        </w:rPr>
        <w:t>Table 1</w:t>
      </w:r>
      <w:r>
        <w:rPr>
          <w:rFonts w:cs="Arial" w:ascii="Arial" w:hAnsi="Arial"/>
          <w:sz w:val="22"/>
          <w:szCs w:val="22"/>
          <w:lang w:val="en"/>
        </w:rPr>
        <w:t xml:space="preserve"> and </w:t>
      </w:r>
      <w:r>
        <w:rPr>
          <w:rFonts w:cs="Arial" w:ascii="Arial" w:hAnsi="Arial"/>
          <w:b/>
          <w:bCs/>
          <w:sz w:val="22"/>
          <w:szCs w:val="22"/>
          <w:lang w:val="en"/>
        </w:rPr>
        <w:t>Table 2,</w:t>
      </w:r>
      <w:r>
        <w:rPr>
          <w:rFonts w:cs="Arial" w:ascii="Arial" w:hAnsi="Arial"/>
          <w:sz w:val="22"/>
          <w:szCs w:val="22"/>
          <w:lang w:val="en"/>
        </w:rPr>
        <w:t xml:space="preserve"> respectively. </w:t>
      </w:r>
      <w:ins w:id="22" w:author="Brian Shaw" w:date="2021-05-05T22:08:00Z">
        <w:r>
          <w:rPr>
            <w:rFonts w:cs="Arial" w:ascii="Arial" w:hAnsi="Arial"/>
            <w:sz w:val="22"/>
            <w:szCs w:val="22"/>
            <w:lang w:val="en"/>
          </w:rPr>
          <w:t xml:space="preserve">Our cohort consisted of 1,196 patients. In the cohort as a whole, the median age at listing was 15 (Interquartile Range [IQR] 11-17), 43% were female, 58% were white, 36% were black, 27% were </w:t>
        </w:r>
      </w:ins>
      <w:ins w:id="23" w:author="Brian Shaw" w:date="2021-05-09T20:54:00Z">
        <w:r>
          <w:rPr>
            <w:rFonts w:cs="Arial" w:ascii="Arial" w:hAnsi="Arial"/>
            <w:sz w:val="22"/>
            <w:szCs w:val="22"/>
            <w:lang w:val="en"/>
          </w:rPr>
          <w:t>Latino</w:t>
        </w:r>
      </w:ins>
      <w:ins w:id="24" w:author="Brian Shaw" w:date="2021-05-05T22:08:00Z">
        <w:r>
          <w:rPr>
            <w:rFonts w:cs="Arial" w:ascii="Arial" w:hAnsi="Arial"/>
            <w:sz w:val="22"/>
            <w:szCs w:val="22"/>
            <w:lang w:val="en"/>
          </w:rPr>
          <w:t xml:space="preserve">, and the median BMI was 20 (IQR 17-24). </w:t>
        </w:r>
      </w:ins>
      <w:r>
        <w:rPr>
          <w:rFonts w:cs="Arial" w:ascii="Arial" w:hAnsi="Arial"/>
          <w:sz w:val="22"/>
          <w:szCs w:val="22"/>
          <w:lang w:val="en"/>
        </w:rPr>
        <w:t xml:space="preserve">Overall, 28% of patients in our cohort experienced recurrence. </w:t>
      </w:r>
      <w:del w:id="25" w:author="Brian Shaw" w:date="2021-05-05T22:08:00Z">
        <w:r>
          <w:rPr>
            <w:rFonts w:cs="Arial" w:ascii="Arial" w:hAnsi="Arial"/>
            <w:sz w:val="22"/>
            <w:szCs w:val="22"/>
            <w:lang w:val="en"/>
          </w:rPr>
          <w:delText xml:space="preserve"> </w:delText>
        </w:r>
      </w:del>
      <w:r>
        <w:rPr>
          <w:rFonts w:cs="Arial" w:ascii="Arial" w:hAnsi="Arial"/>
          <w:sz w:val="22"/>
          <w:szCs w:val="22"/>
          <w:lang w:val="en"/>
        </w:rPr>
        <w:t xml:space="preserve">Patients with post-transplant FSGS recurrence were younger (median [Med] age </w:t>
      </w:r>
      <w:ins w:id="26" w:author="Brian Shaw" w:date="2021-05-05T22:08:00Z">
        <w:r>
          <w:rPr>
            <w:rFonts w:cs="Arial" w:ascii="Arial" w:hAnsi="Arial"/>
            <w:sz w:val="22"/>
            <w:szCs w:val="22"/>
            <w:lang w:val="en"/>
          </w:rPr>
          <w:t xml:space="preserve">14 </w:t>
        </w:r>
      </w:ins>
      <w:del w:id="27" w:author="Brian Shaw" w:date="2021-05-05T22:08:00Z">
        <w:r>
          <w:rPr>
            <w:rFonts w:cs="Arial" w:ascii="Arial" w:hAnsi="Arial"/>
            <w:sz w:val="22"/>
            <w:szCs w:val="22"/>
            <w:lang w:val="en"/>
          </w:rPr>
          <w:delText>16 inter-quartile range</w:delText>
        </w:r>
      </w:del>
      <w:r>
        <w:rPr>
          <w:rFonts w:cs="Arial" w:ascii="Arial" w:hAnsi="Arial"/>
          <w:sz w:val="22"/>
          <w:szCs w:val="22"/>
          <w:lang w:val="en"/>
        </w:rPr>
        <w:t>[IQR] [</w:t>
      </w:r>
      <w:ins w:id="28" w:author="Brian Shaw" w:date="2021-05-05T22:08:00Z">
        <w:r>
          <w:rPr>
            <w:rFonts w:cs="Arial" w:ascii="Arial" w:hAnsi="Arial"/>
            <w:sz w:val="22"/>
            <w:szCs w:val="22"/>
            <w:lang w:val="en"/>
          </w:rPr>
          <w:t>10-17</w:t>
        </w:r>
      </w:ins>
      <w:del w:id="29" w:author="Brian Shaw" w:date="2021-05-05T22:08:00Z">
        <w:r>
          <w:rPr>
            <w:rFonts w:cs="Arial" w:ascii="Arial" w:hAnsi="Arial"/>
            <w:sz w:val="22"/>
            <w:szCs w:val="22"/>
            <w:lang w:val="en"/>
          </w:rPr>
          <w:delText>9-16</w:delText>
        </w:r>
      </w:del>
      <w:r>
        <w:rPr>
          <w:rFonts w:cs="Arial" w:ascii="Arial" w:hAnsi="Arial"/>
          <w:sz w:val="22"/>
          <w:szCs w:val="22"/>
          <w:lang w:val="en"/>
        </w:rPr>
        <w:t>] vs. 16 [12-</w:t>
      </w:r>
      <w:ins w:id="30" w:author="Brian Shaw" w:date="2021-05-05T22:08:00Z">
        <w:r>
          <w:rPr>
            <w:rFonts w:cs="Arial" w:ascii="Arial" w:hAnsi="Arial"/>
            <w:sz w:val="22"/>
            <w:szCs w:val="22"/>
            <w:lang w:val="en"/>
          </w:rPr>
          <w:t>18</w:t>
        </w:r>
      </w:ins>
      <w:del w:id="31" w:author="Brian Shaw" w:date="2021-05-05T22:08:00Z">
        <w:r>
          <w:rPr>
            <w:rFonts w:cs="Arial" w:ascii="Arial" w:hAnsi="Arial"/>
            <w:sz w:val="22"/>
            <w:szCs w:val="22"/>
            <w:lang w:val="en"/>
          </w:rPr>
          <w:delText>17</w:delText>
        </w:r>
      </w:del>
      <w:r>
        <w:rPr>
          <w:rFonts w:cs="Arial" w:ascii="Arial" w:hAnsi="Arial"/>
          <w:sz w:val="22"/>
          <w:szCs w:val="22"/>
          <w:lang w:val="en"/>
        </w:rPr>
        <w:t>]), and had lower albumin (Med [IQR] 3.</w:t>
      </w:r>
      <w:ins w:id="32" w:author="Brian Shaw" w:date="2021-05-05T22:08:00Z">
        <w:r>
          <w:rPr>
            <w:rFonts w:cs="Arial" w:ascii="Arial" w:hAnsi="Arial"/>
            <w:sz w:val="22"/>
            <w:szCs w:val="22"/>
            <w:lang w:val="en"/>
          </w:rPr>
          <w:t>3 [</w:t>
        </w:r>
      </w:ins>
      <w:r>
        <w:rPr>
          <w:rFonts w:cs="Arial" w:ascii="Arial" w:hAnsi="Arial"/>
          <w:sz w:val="22"/>
          <w:szCs w:val="22"/>
          <w:lang w:val="en"/>
        </w:rPr>
        <w:t>2</w:t>
      </w:r>
      <w:ins w:id="33" w:author="Brian Shaw" w:date="2021-05-05T22:08:00Z">
        <w:r>
          <w:rPr>
            <w:rFonts w:cs="Arial" w:ascii="Arial" w:hAnsi="Arial"/>
            <w:sz w:val="22"/>
            <w:szCs w:val="22"/>
            <w:lang w:val="en"/>
          </w:rPr>
          <w:t>.4</w:t>
        </w:r>
      </w:ins>
      <w:del w:id="34" w:author="Brian Shaw" w:date="2021-05-05T22:08:00Z">
        <w:r>
          <w:rPr>
            <w:rFonts w:cs="Arial" w:ascii="Arial" w:hAnsi="Arial"/>
            <w:sz w:val="22"/>
            <w:szCs w:val="22"/>
            <w:lang w:val="en"/>
          </w:rPr>
          <w:delText xml:space="preserve"> [2.3</w:delText>
        </w:r>
      </w:del>
      <w:r>
        <w:rPr>
          <w:rFonts w:cs="Arial" w:ascii="Arial" w:hAnsi="Arial"/>
          <w:sz w:val="22"/>
          <w:szCs w:val="22"/>
          <w:lang w:val="en"/>
        </w:rPr>
        <w:t>-3.</w:t>
      </w:r>
      <w:ins w:id="35" w:author="Brian Shaw" w:date="2021-05-05T22:08:00Z">
        <w:r>
          <w:rPr>
            <w:rFonts w:cs="Arial" w:ascii="Arial" w:hAnsi="Arial"/>
            <w:sz w:val="22"/>
            <w:szCs w:val="22"/>
            <w:lang w:val="en"/>
          </w:rPr>
          <w:t>8</w:t>
        </w:r>
      </w:ins>
      <w:del w:id="36" w:author="Brian Shaw" w:date="2021-05-05T22:08:00Z">
        <w:r>
          <w:rPr>
            <w:rFonts w:cs="Arial" w:ascii="Arial" w:hAnsi="Arial"/>
            <w:sz w:val="22"/>
            <w:szCs w:val="22"/>
            <w:lang w:val="en"/>
          </w:rPr>
          <w:delText>7</w:delText>
        </w:r>
      </w:del>
      <w:r>
        <w:rPr>
          <w:rFonts w:cs="Arial" w:ascii="Arial" w:hAnsi="Arial"/>
          <w:sz w:val="22"/>
          <w:szCs w:val="22"/>
          <w:lang w:val="en"/>
        </w:rPr>
        <w:t>] vs. 3.7 [3.</w:t>
      </w:r>
      <w:ins w:id="37" w:author="Brian Shaw" w:date="2021-05-05T22:08:00Z">
        <w:r>
          <w:rPr>
            <w:rFonts w:cs="Arial" w:ascii="Arial" w:hAnsi="Arial"/>
            <w:sz w:val="22"/>
            <w:szCs w:val="22"/>
            <w:lang w:val="en"/>
          </w:rPr>
          <w:t>2</w:t>
        </w:r>
      </w:ins>
      <w:del w:id="38" w:author="Brian Shaw" w:date="2021-05-05T22:08:00Z">
        <w:r>
          <w:rPr>
            <w:rFonts w:cs="Arial" w:ascii="Arial" w:hAnsi="Arial"/>
            <w:sz w:val="22"/>
            <w:szCs w:val="22"/>
            <w:lang w:val="en"/>
          </w:rPr>
          <w:delText>1</w:delText>
        </w:r>
      </w:del>
      <w:r>
        <w:rPr>
          <w:rFonts w:cs="Arial" w:ascii="Arial" w:hAnsi="Arial"/>
          <w:sz w:val="22"/>
          <w:szCs w:val="22"/>
          <w:lang w:val="en"/>
        </w:rPr>
        <w:t>-4.2]) and body mass index (Med [IQR] 19.1 [</w:t>
      </w:r>
      <w:ins w:id="39" w:author="Brian Shaw" w:date="2021-05-05T22:08:00Z">
        <w:r>
          <w:rPr>
            <w:rFonts w:cs="Arial" w:ascii="Arial" w:hAnsi="Arial"/>
            <w:sz w:val="22"/>
            <w:szCs w:val="22"/>
            <w:lang w:val="en"/>
          </w:rPr>
          <w:t>17.0-23.0</w:t>
        </w:r>
      </w:ins>
      <w:del w:id="40" w:author="Brian Shaw" w:date="2021-05-05T22:08:00Z">
        <w:r>
          <w:rPr>
            <w:rFonts w:cs="Arial" w:ascii="Arial" w:hAnsi="Arial"/>
            <w:sz w:val="22"/>
            <w:szCs w:val="22"/>
            <w:lang w:val="en"/>
          </w:rPr>
          <w:delText>16.8-22.5</w:delText>
        </w:r>
      </w:del>
      <w:r>
        <w:rPr>
          <w:rFonts w:cs="Arial" w:ascii="Arial" w:hAnsi="Arial"/>
          <w:sz w:val="22"/>
          <w:szCs w:val="22"/>
          <w:lang w:val="en"/>
        </w:rPr>
        <w:t>] vs. 20.</w:t>
      </w:r>
      <w:ins w:id="41" w:author="Brian Shaw" w:date="2021-05-05T22:08:00Z">
        <w:r>
          <w:rPr>
            <w:rFonts w:cs="Arial" w:ascii="Arial" w:hAnsi="Arial"/>
            <w:sz w:val="22"/>
            <w:szCs w:val="22"/>
            <w:lang w:val="en"/>
          </w:rPr>
          <w:t>5</w:t>
        </w:r>
      </w:ins>
      <w:del w:id="42" w:author="Brian Shaw" w:date="2021-05-05T22:08:00Z">
        <w:r>
          <w:rPr>
            <w:rFonts w:cs="Arial" w:ascii="Arial" w:hAnsi="Arial"/>
            <w:sz w:val="22"/>
            <w:szCs w:val="22"/>
            <w:lang w:val="en"/>
          </w:rPr>
          <w:delText>3</w:delText>
        </w:r>
      </w:del>
      <w:r>
        <w:rPr>
          <w:rFonts w:cs="Arial" w:ascii="Arial" w:hAnsi="Arial"/>
          <w:sz w:val="22"/>
          <w:szCs w:val="22"/>
          <w:lang w:val="en"/>
        </w:rPr>
        <w:t xml:space="preserve"> [17.5-24.8]). Additionally, recurrence was associated with earlier time to graft failure, with median death censored graft survival of 5.4 years in patients with recurrence compared to 13.1 years in patients without recurrence (</w:t>
      </w:r>
      <w:r>
        <w:rPr>
          <w:rFonts w:cs="Arial" w:ascii="Arial" w:hAnsi="Arial"/>
          <w:b/>
          <w:bCs/>
          <w:sz w:val="22"/>
          <w:szCs w:val="22"/>
          <w:lang w:val="en"/>
        </w:rPr>
        <w:t xml:space="preserve">Figure </w:t>
      </w:r>
      <w:r>
        <w:rPr>
          <w:rFonts w:ascii="Arial" w:hAnsi="Arial"/>
          <w:b/>
          <w:sz w:val="22"/>
          <w:lang w:val="en"/>
          <w:rPrChange w:id="0" w:author="Brian Shaw" w:date="2021-05-05T22:08:00Z"/>
        </w:rPr>
        <w:t>2</w:t>
      </w:r>
      <w:r>
        <w:rPr>
          <w:rFonts w:cs="Arial" w:ascii="Arial" w:hAnsi="Arial"/>
          <w:sz w:val="22"/>
          <w:szCs w:val="22"/>
          <w:lang w:val="en"/>
        </w:rPr>
        <w:t>, Logrank p&lt;0.001).</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Recurrence of FSGS after Transplant is predicted by Recipient HLA</w:t>
      </w:r>
    </w:p>
    <w:p>
      <w:pPr>
        <w:pStyle w:val="Normal"/>
        <w:spacing w:lineRule="auto" w:line="480"/>
        <w:rPr>
          <w:rFonts w:ascii="Arial" w:hAnsi="Arial" w:cs="Arial"/>
          <w:sz w:val="22"/>
          <w:szCs w:val="22"/>
          <w:lang w:val="en"/>
        </w:rPr>
      </w:pPr>
      <w:r>
        <w:rPr>
          <w:rFonts w:cs="Arial" w:ascii="Arial" w:hAnsi="Arial"/>
          <w:sz w:val="22"/>
          <w:szCs w:val="22"/>
          <w:lang w:val="en"/>
        </w:rPr>
        <w:tab/>
        <w:t>We examined the association of HLA antigens with recurrence</w:t>
      </w:r>
      <w:ins w:id="44" w:author="Brian Shaw" w:date="2021-05-10T21:29:00Z">
        <w:r>
          <w:rPr>
            <w:rFonts w:cs="Arial" w:ascii="Arial" w:hAnsi="Arial"/>
            <w:sz w:val="22"/>
            <w:szCs w:val="22"/>
            <w:lang w:val="en"/>
          </w:rPr>
          <w:t xml:space="preserve"> at any time</w:t>
        </w:r>
      </w:ins>
      <w:ins w:id="45" w:author="Brian Shaw" w:date="2021-05-10T21:44:00Z">
        <w:r>
          <w:rPr>
            <w:rFonts w:cs="Arial" w:ascii="Arial" w:hAnsi="Arial"/>
            <w:sz w:val="22"/>
            <w:szCs w:val="22"/>
            <w:lang w:val="en"/>
          </w:rPr>
          <w:t xml:space="preserve"> post transplant</w:t>
        </w:r>
      </w:ins>
      <w:r>
        <w:rPr>
          <w:rFonts w:cs="Arial" w:ascii="Arial" w:hAnsi="Arial"/>
          <w:sz w:val="22"/>
          <w:szCs w:val="22"/>
          <w:lang w:val="en"/>
        </w:rPr>
        <w:t xml:space="preserve">. In </w:t>
      </w:r>
      <w:r>
        <w:rPr>
          <w:rFonts w:cs="Arial" w:ascii="Arial" w:hAnsi="Arial"/>
          <w:b/>
          <w:bCs/>
          <w:sz w:val="22"/>
          <w:szCs w:val="22"/>
          <w:lang w:val="en"/>
        </w:rPr>
        <w:t>Figure 3a</w:t>
      </w:r>
      <w:r>
        <w:rPr>
          <w:rFonts w:cs="Arial" w:ascii="Arial" w:hAnsi="Arial"/>
          <w:sz w:val="22"/>
          <w:szCs w:val="22"/>
          <w:lang w:val="en"/>
        </w:rPr>
        <w:t xml:space="preserve">, we see that HLA antigens HLA-B13, DR7, DQ2, and DR53 were most highly associated with recurrence risk while HLA-C3, B58, DR52, DQ6, and DQ7 were associated with decreased rates of recurrence when controlling for a false discovery rate of 20%. Of note, we retained HLA-B13, DR7, DR52, and DR53 with a false discovery rate of 5%. </w:t>
      </w:r>
      <w:ins w:id="46" w:author="Brian Shaw" w:date="2021-05-07T09:00:00Z">
        <w:r>
          <w:rPr>
            <w:rFonts w:cs="Arial" w:ascii="Arial" w:hAnsi="Arial"/>
            <w:sz w:val="22"/>
            <w:szCs w:val="22"/>
            <w:lang w:val="en"/>
          </w:rPr>
          <w:t>We also investigated alleles</w:t>
        </w:r>
      </w:ins>
      <w:ins w:id="47" w:author="Brian Shaw" w:date="2021-05-07T09:01:00Z">
        <w:r>
          <w:rPr>
            <w:rFonts w:cs="Arial" w:ascii="Arial" w:hAnsi="Arial"/>
            <w:sz w:val="22"/>
            <w:szCs w:val="22"/>
            <w:lang w:val="en"/>
          </w:rPr>
          <w:t xml:space="preserve"> associated with early recurrence</w:t>
        </w:r>
      </w:ins>
      <w:ins w:id="48" w:author="Brian Shaw" w:date="2021-05-07T09:03:00Z">
        <w:r>
          <w:rPr>
            <w:rFonts w:cs="Arial" w:ascii="Arial" w:hAnsi="Arial"/>
            <w:sz w:val="22"/>
            <w:szCs w:val="22"/>
            <w:lang w:val="en"/>
          </w:rPr>
          <w:t xml:space="preserve"> (</w:t>
        </w:r>
      </w:ins>
      <w:ins w:id="49" w:author="Brian Shaw" w:date="2021-05-07T12:08:00Z">
        <w:r>
          <w:rPr>
            <w:rFonts w:cs="Arial" w:ascii="Arial" w:hAnsi="Arial"/>
            <w:sz w:val="22"/>
            <w:szCs w:val="22"/>
            <w:lang w:val="en"/>
          </w:rPr>
          <w:t xml:space="preserve">reported </w:t>
        </w:r>
      </w:ins>
      <w:ins w:id="50" w:author="Brian Shaw" w:date="2021-05-07T09:04:00Z">
        <w:r>
          <w:rPr>
            <w:rFonts w:cs="Arial" w:ascii="Arial" w:hAnsi="Arial"/>
            <w:sz w:val="22"/>
            <w:szCs w:val="22"/>
            <w:lang w:val="en"/>
          </w:rPr>
          <w:t>within the first year post-transplant)</w:t>
        </w:r>
      </w:ins>
      <w:ins w:id="51" w:author="Brian Shaw" w:date="2021-05-07T09:01:00Z">
        <w:r>
          <w:rPr>
            <w:rFonts w:cs="Arial" w:ascii="Arial" w:hAnsi="Arial"/>
            <w:sz w:val="22"/>
            <w:szCs w:val="22"/>
            <w:lang w:val="en"/>
          </w:rPr>
          <w:t xml:space="preserve"> </w:t>
        </w:r>
      </w:ins>
      <w:ins w:id="52" w:author="Brian Shaw" w:date="2021-05-07T09:04:00Z">
        <w:r>
          <w:rPr>
            <w:rFonts w:cs="Arial" w:ascii="Arial" w:hAnsi="Arial"/>
            <w:sz w:val="22"/>
            <w:szCs w:val="22"/>
            <w:lang w:val="en"/>
          </w:rPr>
          <w:t xml:space="preserve">with a false discovery rate of 5% and obtained </w:t>
        </w:r>
      </w:ins>
      <w:ins w:id="53" w:author="Brian Shaw" w:date="2021-05-09T20:55:00Z">
        <w:r>
          <w:rPr>
            <w:rFonts w:cs="Arial" w:ascii="Arial" w:hAnsi="Arial"/>
            <w:sz w:val="22"/>
            <w:szCs w:val="22"/>
            <w:lang w:val="en"/>
          </w:rPr>
          <w:t xml:space="preserve">positive </w:t>
        </w:r>
      </w:ins>
      <w:ins w:id="54" w:author="Brian Shaw" w:date="2021-05-09T21:11:00Z">
        <w:r>
          <w:rPr>
            <w:rFonts w:cs="Arial" w:ascii="Arial" w:hAnsi="Arial"/>
            <w:sz w:val="22"/>
            <w:szCs w:val="22"/>
            <w:lang w:val="en"/>
          </w:rPr>
          <w:t>associations</w:t>
        </w:r>
      </w:ins>
      <w:ins w:id="55" w:author="Brian Shaw" w:date="2021-05-09T20:55:00Z">
        <w:r>
          <w:rPr>
            <w:rFonts w:cs="Arial" w:ascii="Arial" w:hAnsi="Arial"/>
            <w:sz w:val="22"/>
            <w:szCs w:val="22"/>
            <w:lang w:val="en"/>
          </w:rPr>
          <w:t xml:space="preserve"> with </w:t>
        </w:r>
      </w:ins>
      <w:ins w:id="56" w:author="Brian Shaw" w:date="2021-05-07T09:04:00Z">
        <w:r>
          <w:rPr>
            <w:rFonts w:cs="Arial" w:ascii="Arial" w:hAnsi="Arial"/>
            <w:sz w:val="22"/>
            <w:szCs w:val="22"/>
            <w:lang w:val="en"/>
          </w:rPr>
          <w:t>B13, DR</w:t>
        </w:r>
      </w:ins>
      <w:ins w:id="57" w:author="Brian Shaw" w:date="2021-05-09T20:55:00Z">
        <w:r>
          <w:rPr>
            <w:rFonts w:cs="Arial" w:ascii="Arial" w:hAnsi="Arial"/>
            <w:sz w:val="22"/>
            <w:szCs w:val="22"/>
            <w:lang w:val="en"/>
          </w:rPr>
          <w:t xml:space="preserve">7 </w:t>
        </w:r>
      </w:ins>
      <w:ins w:id="58" w:author="Brian Shaw" w:date="2021-05-07T09:04:00Z">
        <w:r>
          <w:rPr>
            <w:rFonts w:cs="Arial" w:ascii="Arial" w:hAnsi="Arial"/>
            <w:sz w:val="22"/>
            <w:szCs w:val="22"/>
            <w:lang w:val="en"/>
          </w:rPr>
          <w:t>, DR53, DQ2,</w:t>
        </w:r>
      </w:ins>
      <w:ins w:id="59" w:author="Brian Shaw" w:date="2021-05-09T21:02:00Z">
        <w:r>
          <w:rPr>
            <w:rFonts w:cs="Arial" w:ascii="Arial" w:hAnsi="Arial"/>
            <w:sz w:val="22"/>
            <w:szCs w:val="22"/>
            <w:lang w:val="en"/>
          </w:rPr>
          <w:t xml:space="preserve"> and DQ8, </w:t>
        </w:r>
      </w:ins>
      <w:ins w:id="60" w:author="Brian Shaw" w:date="2021-05-09T20:55:00Z">
        <w:r>
          <w:rPr>
            <w:rFonts w:cs="Arial" w:ascii="Arial" w:hAnsi="Arial"/>
            <w:sz w:val="22"/>
            <w:szCs w:val="22"/>
            <w:lang w:val="en"/>
          </w:rPr>
          <w:t xml:space="preserve"> and negative associations with DR52</w:t>
        </w:r>
      </w:ins>
      <w:ins w:id="61" w:author="Brian Shaw" w:date="2021-05-09T21:02:00Z">
        <w:r>
          <w:rPr>
            <w:rFonts w:cs="Arial" w:ascii="Arial" w:hAnsi="Arial"/>
            <w:sz w:val="22"/>
            <w:szCs w:val="22"/>
            <w:lang w:val="en"/>
          </w:rPr>
          <w:t xml:space="preserve"> and </w:t>
        </w:r>
      </w:ins>
      <w:ins w:id="62" w:author="Brian Shaw" w:date="2021-05-07T09:04:00Z">
        <w:r>
          <w:rPr>
            <w:rFonts w:cs="Arial" w:ascii="Arial" w:hAnsi="Arial"/>
            <w:sz w:val="22"/>
            <w:szCs w:val="22"/>
            <w:lang w:val="en"/>
          </w:rPr>
          <w:t>DQ6.</w:t>
        </w:r>
      </w:ins>
      <w:ins w:id="63" w:author="Brian Shaw" w:date="2021-05-10T21:28:00Z">
        <w:r>
          <w:rPr>
            <w:rFonts w:cs="Arial" w:ascii="Arial" w:hAnsi="Arial"/>
            <w:sz w:val="22"/>
            <w:szCs w:val="22"/>
            <w:lang w:val="en"/>
          </w:rPr>
          <w:t xml:space="preserve"> All alleles except DQ8 were noted in our initial analysis.</w:t>
        </w:r>
      </w:ins>
      <w:ins w:id="64" w:author="Brian Shaw" w:date="2021-05-07T09:04:00Z">
        <w:r>
          <w:rPr>
            <w:rFonts w:cs="Arial" w:ascii="Arial" w:hAnsi="Arial"/>
            <w:sz w:val="22"/>
            <w:szCs w:val="22"/>
            <w:lang w:val="en"/>
          </w:rPr>
          <w:t xml:space="preserve"> </w:t>
        </w:r>
      </w:ins>
      <w:r>
        <w:rPr>
          <w:rFonts w:cs="Arial" w:ascii="Arial" w:hAnsi="Arial"/>
          <w:sz w:val="22"/>
          <w:szCs w:val="22"/>
          <w:lang w:val="en"/>
        </w:rPr>
        <w:t xml:space="preserve">We next assessed a dose effect of </w:t>
      </w:r>
      <w:del w:id="65" w:author="Brian Shaw" w:date="2021-05-09T20:55:00Z">
        <w:r>
          <w:rPr>
            <w:rFonts w:cs="Arial" w:ascii="Arial" w:hAnsi="Arial"/>
            <w:sz w:val="22"/>
            <w:szCs w:val="22"/>
            <w:lang w:val="en"/>
          </w:rPr>
          <w:delText xml:space="preserve">these </w:delText>
        </w:r>
      </w:del>
      <w:ins w:id="66" w:author="Brian Shaw" w:date="2021-05-09T20:55:00Z">
        <w:r>
          <w:rPr>
            <w:rFonts w:cs="Arial" w:ascii="Arial" w:hAnsi="Arial"/>
            <w:sz w:val="22"/>
            <w:szCs w:val="22"/>
            <w:lang w:val="en"/>
          </w:rPr>
          <w:t xml:space="preserve">certain </w:t>
        </w:r>
      </w:ins>
      <w:r>
        <w:rPr>
          <w:rFonts w:cs="Arial" w:ascii="Arial" w:hAnsi="Arial"/>
          <w:sz w:val="22"/>
          <w:szCs w:val="22"/>
          <w:lang w:val="en"/>
        </w:rPr>
        <w:t>antigens by determining the odds of recurrence given recipient hetero- or homozygosity (</w:t>
      </w:r>
      <w:r>
        <w:rPr>
          <w:rFonts w:cs="Arial" w:ascii="Arial" w:hAnsi="Arial"/>
          <w:b/>
          <w:bCs/>
          <w:sz w:val="22"/>
          <w:szCs w:val="22"/>
          <w:lang w:val="en"/>
        </w:rPr>
        <w:t>Figure 3B</w:t>
      </w:r>
      <w:r>
        <w:rPr>
          <w:rFonts w:cs="Arial" w:ascii="Arial" w:hAnsi="Arial"/>
          <w:sz w:val="22"/>
          <w:szCs w:val="22"/>
          <w:lang w:val="en"/>
        </w:rPr>
        <w:t xml:space="preserve">). In general, antigens showed a dose response pattern, with homozygosity causing the point estimate to be more extreme in the same direction as the heterozygote, though this trend was not observed for DQ7. Note that B13, B58, DR52, and DR53 are excluded from this analysis either due to lack of data on heterozygosity or insufficient number of heterozygotes for analysis.  Since homozygotes are less common than heterozygotes, there is less power to detect differences in association between those two dosages. </w:t>
      </w:r>
    </w:p>
    <w:p>
      <w:pPr>
        <w:pStyle w:val="Normal"/>
        <w:spacing w:lineRule="auto" w:line="480"/>
        <w:rPr>
          <w:rFonts w:ascii="Arial" w:hAnsi="Arial" w:cs="Arial"/>
          <w:sz w:val="22"/>
          <w:szCs w:val="22"/>
          <w:del w:id="68" w:author="Brian Shaw" w:date="2021-05-05T22:08:00Z"/>
        </w:rPr>
      </w:pPr>
      <w:del w:id="67" w:author="Brian Shaw" w:date="2021-05-05T22:08:00Z">
        <w:r>
          <w:rPr>
            <w:rFonts w:cs="Arial" w:ascii="Arial" w:hAnsi="Arial"/>
            <w:sz w:val="22"/>
            <w:szCs w:val="22"/>
          </w:rPr>
          <w:delText xml:space="preserve"> </w:delText>
        </w:r>
      </w:del>
    </w:p>
    <w:p>
      <w:pPr>
        <w:pStyle w:val="Normal"/>
        <w:spacing w:lineRule="auto" w:line="480"/>
        <w:rPr>
          <w:rFonts w:ascii="Arial" w:hAnsi="Arial" w:cs="Arial"/>
          <w:i/>
          <w:i/>
          <w:iCs/>
          <w:sz w:val="22"/>
          <w:szCs w:val="22"/>
          <w:lang w:val="en"/>
          <w:del w:id="70" w:author="Brian Shaw" w:date="2021-05-05T22:08:00Z"/>
        </w:rPr>
      </w:pPr>
      <w:del w:id="69" w:author="Brian Shaw" w:date="2021-05-05T22:08:00Z">
        <w:r>
          <w:rPr>
            <w:rFonts w:cs="Arial" w:ascii="Arial" w:hAnsi="Arial"/>
            <w:i/>
            <w:iCs/>
            <w:sz w:val="22"/>
            <w:szCs w:val="22"/>
            <w:lang w:val="en"/>
          </w:rPr>
        </w:r>
      </w:del>
    </w:p>
    <w:p>
      <w:pPr>
        <w:pStyle w:val="Normal"/>
        <w:spacing w:lineRule="auto" w:line="480"/>
        <w:rPr>
          <w:rFonts w:ascii="Arial" w:hAnsi="Arial" w:cs="Arial"/>
          <w:sz w:val="22"/>
          <w:szCs w:val="22"/>
        </w:rPr>
      </w:pPr>
      <w:r>
        <w:rPr>
          <w:rFonts w:cs="Arial" w:ascii="Arial" w:hAnsi="Arial"/>
          <w:i/>
          <w:iCs/>
          <w:sz w:val="22"/>
          <w:szCs w:val="22"/>
          <w:lang w:val="en"/>
        </w:rPr>
        <w:t xml:space="preserve">Defining a recipient HLA risk haplotype for FSGS </w:t>
      </w:r>
      <w:r>
        <w:rPr>
          <w:rFonts w:cs="Arial" w:ascii="Arial" w:hAnsi="Arial"/>
          <w:sz w:val="22"/>
          <w:szCs w:val="22"/>
          <w:lang w:val="en"/>
        </w:rPr>
        <w:t>recurrence</w:t>
      </w:r>
      <w:r>
        <w:rPr>
          <w:rFonts w:cs="Arial" w:ascii="Arial" w:hAnsi="Arial"/>
          <w:i/>
          <w:iCs/>
          <w:sz w:val="22"/>
          <w:szCs w:val="22"/>
          <w:lang w:val="en"/>
        </w:rPr>
        <w:t xml:space="preserve"> </w:t>
      </w:r>
    </w:p>
    <w:p>
      <w:pPr>
        <w:pStyle w:val="Normal"/>
        <w:spacing w:lineRule="auto" w:line="480"/>
        <w:ind w:firstLine="720"/>
        <w:rPr>
          <w:rFonts w:ascii="Arial" w:hAnsi="Arial" w:cs="Arial"/>
          <w:sz w:val="22"/>
          <w:szCs w:val="22"/>
          <w:lang w:val="en"/>
        </w:rPr>
      </w:pPr>
      <w:r>
        <w:rPr>
          <w:rFonts w:cs="Arial" w:ascii="Arial" w:hAnsi="Arial"/>
          <w:sz w:val="22"/>
          <w:szCs w:val="22"/>
          <w:lang w:val="en"/>
        </w:rPr>
        <w:t>Given that HLA-DR7, DR53, and DQ2 represents a common HLA haplotype</w:t>
      </w:r>
      <w:r>
        <w:rPr>
          <w:rFonts w:cs="Arial" w:ascii="Arial" w:hAnsi="Arial"/>
          <w:sz w:val="22"/>
          <w:szCs w:val="22"/>
          <w:vertAlign w:val="superscript"/>
          <w:lang w:val="en"/>
        </w:rPr>
        <w:t>26</w:t>
      </w:r>
      <w:r>
        <w:rPr>
          <w:rFonts w:cs="Arial" w:ascii="Arial" w:hAnsi="Arial"/>
          <w:sz w:val="22"/>
          <w:szCs w:val="22"/>
          <w:lang w:val="en"/>
        </w:rPr>
        <w:t xml:space="preserve"> and because we noted that these antigens were positively correlated with one another (</w:t>
      </w:r>
      <w:r>
        <w:rPr>
          <w:rFonts w:cs="Arial" w:ascii="Arial" w:hAnsi="Arial"/>
          <w:b/>
          <w:bCs/>
          <w:sz w:val="22"/>
          <w:szCs w:val="22"/>
          <w:lang w:val="en"/>
        </w:rPr>
        <w:t>Figure 4</w:t>
      </w:r>
      <w:r>
        <w:rPr>
          <w:rFonts w:cs="Arial" w:ascii="Arial" w:hAnsi="Arial"/>
          <w:sz w:val="22"/>
          <w:szCs w:val="22"/>
          <w:lang w:val="en"/>
        </w:rPr>
        <w:t xml:space="preserve">) we interrogated the association of this potential multi-HLA antigen recipient haplotype (now referred to as the risk haplotype) with recurrence. In a simple logistic regression analysis, the risk haplotype increased the risk of recurrence nearly two-fold (OR 1.91 95% CI 1.44-2.54, p&lt;0.001). </w:t>
      </w:r>
      <w:ins w:id="71" w:author="Brian Shaw" w:date="2021-05-11T14:02:00Z">
        <w:r>
          <w:rPr>
            <w:rFonts w:cs="Arial" w:ascii="Arial" w:hAnsi="Arial"/>
            <w:sz w:val="22"/>
            <w:szCs w:val="22"/>
            <w:lang w:val="en"/>
          </w:rPr>
          <w:t>It also increases risk of early recurrence within the 1</w:t>
        </w:r>
      </w:ins>
      <w:ins w:id="72" w:author="Brian Shaw" w:date="2021-05-11T14:02:00Z">
        <w:r>
          <w:rPr>
            <w:rFonts w:cs="Arial" w:ascii="Arial" w:hAnsi="Arial"/>
            <w:sz w:val="22"/>
            <w:szCs w:val="22"/>
            <w:vertAlign w:val="superscript"/>
            <w:lang w:val="en"/>
          </w:rPr>
          <w:t>st</w:t>
        </w:r>
      </w:ins>
      <w:ins w:id="73" w:author="Brian Shaw" w:date="2021-05-11T14:02:00Z">
        <w:r>
          <w:rPr>
            <w:rFonts w:cs="Arial" w:ascii="Arial" w:hAnsi="Arial"/>
            <w:sz w:val="22"/>
            <w:szCs w:val="22"/>
            <w:lang w:val="en"/>
          </w:rPr>
          <w:t xml:space="preserve"> year (</w:t>
        </w:r>
      </w:ins>
      <w:ins w:id="74" w:author="Brian Shaw" w:date="2021-05-11T14:05:00Z">
        <w:r>
          <w:rPr>
            <w:rFonts w:cs="Arial" w:ascii="Arial" w:hAnsi="Arial"/>
            <w:sz w:val="22"/>
            <w:szCs w:val="22"/>
            <w:lang w:val="en"/>
          </w:rPr>
          <w:t>OR 2.27 95% CI 1.65-3.13).</w:t>
        </w:r>
      </w:ins>
      <w:ins w:id="75" w:author="Brian Shaw" w:date="2021-05-11T14:06:00Z">
        <w:r>
          <w:rPr>
            <w:rFonts w:cs="Arial" w:ascii="Arial" w:hAnsi="Arial"/>
            <w:sz w:val="22"/>
            <w:szCs w:val="22"/>
            <w:lang w:val="en"/>
          </w:rPr>
          <w:t xml:space="preserve"> Expressed as raw percentages, </w:t>
        </w:r>
      </w:ins>
      <w:ins w:id="76" w:author="Brian Shaw" w:date="2021-05-05T22:08:00Z">
        <w:r>
          <w:rPr>
            <w:rFonts w:cs="Arial" w:ascii="Arial" w:hAnsi="Arial"/>
            <w:sz w:val="22"/>
            <w:szCs w:val="22"/>
          </w:rPr>
          <w:t>27%</w:t>
        </w:r>
      </w:ins>
      <w:ins w:id="77" w:author="Brian Shaw" w:date="2021-05-11T14:06:00Z">
        <w:r>
          <w:rPr>
            <w:rFonts w:cs="Arial" w:ascii="Arial" w:hAnsi="Arial"/>
            <w:sz w:val="22"/>
            <w:szCs w:val="22"/>
          </w:rPr>
          <w:t xml:space="preserve"> of those with the risk haplotype</w:t>
        </w:r>
      </w:ins>
      <w:ins w:id="78" w:author="Brian Shaw" w:date="2021-05-05T22:08:00Z">
        <w:r>
          <w:rPr>
            <w:rFonts w:cs="Arial" w:ascii="Arial" w:hAnsi="Arial"/>
            <w:sz w:val="22"/>
            <w:szCs w:val="22"/>
          </w:rPr>
          <w:t xml:space="preserve"> recurred within the first year whereas among patients with the C3 allele, only 6% recurred in the same time period.</w:t>
        </w:r>
      </w:ins>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Recipient HLA Antigens are associated with time to FSGS recurrence</w:t>
      </w:r>
    </w:p>
    <w:p>
      <w:pPr>
        <w:pStyle w:val="Normal"/>
        <w:spacing w:lineRule="auto" w:line="480"/>
        <w:rPr>
          <w:rFonts w:ascii="Arial" w:hAnsi="Arial" w:cs="Arial"/>
          <w:sz w:val="22"/>
          <w:szCs w:val="22"/>
          <w:lang w:val="en"/>
        </w:rPr>
      </w:pPr>
      <w:r>
        <w:rPr>
          <w:rFonts w:cs="Arial" w:ascii="Arial" w:hAnsi="Arial"/>
          <w:sz w:val="22"/>
          <w:szCs w:val="22"/>
          <w:lang w:val="en"/>
        </w:rPr>
        <w:tab/>
        <w:t xml:space="preserve">We assessed whether our identified recipient HLA antigens were associated not only with a binary event of recurrence but also time to recurrence. Kaplan-Meier plots for each associated HLA antigen are shown in </w:t>
      </w:r>
      <w:r>
        <w:rPr>
          <w:rFonts w:cs="Arial" w:ascii="Arial" w:hAnsi="Arial"/>
          <w:b/>
          <w:bCs/>
          <w:sz w:val="22"/>
          <w:szCs w:val="22"/>
          <w:lang w:val="en"/>
        </w:rPr>
        <w:t>Figure 5</w:t>
      </w:r>
      <w:r>
        <w:rPr>
          <w:rFonts w:cs="Arial" w:ascii="Arial" w:hAnsi="Arial"/>
          <w:sz w:val="22"/>
          <w:szCs w:val="22"/>
          <w:lang w:val="en"/>
        </w:rPr>
        <w:t xml:space="preserve">. Overall, the results are similar to those shown in </w:t>
      </w:r>
      <w:r>
        <w:rPr>
          <w:rFonts w:cs="Arial" w:ascii="Arial" w:hAnsi="Arial"/>
          <w:b/>
          <w:sz w:val="22"/>
          <w:szCs w:val="22"/>
          <w:lang w:val="en"/>
        </w:rPr>
        <w:t>Figure 2</w:t>
      </w:r>
      <w:r>
        <w:rPr>
          <w:rFonts w:cs="Arial" w:ascii="Arial" w:hAnsi="Arial"/>
          <w:sz w:val="22"/>
          <w:szCs w:val="22"/>
          <w:lang w:val="en"/>
        </w:rPr>
        <w:t xml:space="preserve">, with a decrease in recurrence-free survival for the risk haplotype and B13 and an increase in recurrence-free survival for HLA-B58, C3, DR52, DQ6, and DQ7.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Impact of donor HLA on FSGS recurrence</w:t>
      </w:r>
      <w:r>
        <w:rPr>
          <w:rFonts w:cs="Arial" w:ascii="Arial" w:hAnsi="Arial"/>
          <w:sz w:val="22"/>
          <w:szCs w:val="22"/>
          <w:lang w:val="en"/>
        </w:rPr>
        <w:br/>
        <w:tab/>
        <w:t>We also investigated a role for donor HLA in disease recurrence and potential dose effects when the donor shared a risk or protective HLA antigen with the recipient. The donor HLA alone did not appear to impact recurrence rate (data not shown); however, there was an apparent dose effect for recipient/donor pairs that shared DQ7. The proportion of patients that recurred was lower in recipient/donor pairs that shared the protective HLA-DQ7 antigen (13.3% for concordance  vs. 23.3% for the recipient allele alone). This effect was confirmed when performing multiple logistic regression using an interaction term between donor and recipient antigens (OR 0.42 95</w:t>
      </w:r>
      <w:r>
        <w:rPr>
          <w:rFonts w:cs="Arial" w:ascii="Arial" w:hAnsi="Arial"/>
          <w:b/>
          <w:bCs/>
          <w:sz w:val="22"/>
          <w:szCs w:val="22"/>
          <w:lang w:val="en"/>
        </w:rPr>
        <w:t xml:space="preserve">% </w:t>
      </w:r>
      <w:r>
        <w:rPr>
          <w:rFonts w:cs="Arial" w:ascii="Arial" w:hAnsi="Arial"/>
          <w:sz w:val="22"/>
          <w:szCs w:val="22"/>
          <w:lang w:val="en"/>
        </w:rPr>
        <w:t xml:space="preserve">CI 0.37-0.53, p=0.009). Under logistic regression, no other HLA antigens were observed to impact recurrence when shared between recipient and donor.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i/>
          <w:iCs/>
          <w:sz w:val="22"/>
          <w:szCs w:val="22"/>
          <w:lang w:val="en"/>
        </w:rPr>
        <w:t>Using HLA allows for the modest overall prediction of FSGS recurrence</w:t>
      </w:r>
    </w:p>
    <w:p>
      <w:pPr>
        <w:pStyle w:val="Normal"/>
        <w:spacing w:lineRule="auto" w:line="480"/>
        <w:rPr>
          <w:rFonts w:ascii="Arial" w:hAnsi="Arial" w:cs="Arial"/>
          <w:sz w:val="22"/>
          <w:szCs w:val="22"/>
          <w:lang w:val="en"/>
        </w:rPr>
      </w:pPr>
      <w:r>
        <w:rPr>
          <w:rFonts w:cs="Arial" w:ascii="Arial" w:hAnsi="Arial"/>
          <w:sz w:val="22"/>
          <w:szCs w:val="22"/>
          <w:lang w:val="en"/>
        </w:rPr>
        <w:tab/>
        <w:t>We next constructed a multivariable model for the prediction of disease recurrence (</w:t>
      </w:r>
      <w:r>
        <w:rPr>
          <w:rFonts w:cs="Arial" w:ascii="Arial" w:hAnsi="Arial"/>
          <w:b/>
          <w:bCs/>
          <w:sz w:val="22"/>
          <w:szCs w:val="22"/>
          <w:lang w:val="en"/>
        </w:rPr>
        <w:t>Table 3</w:t>
      </w:r>
      <w:r>
        <w:rPr>
          <w:rFonts w:cs="Arial" w:ascii="Arial" w:hAnsi="Arial"/>
          <w:sz w:val="22"/>
          <w:szCs w:val="22"/>
          <w:lang w:val="en"/>
        </w:rPr>
        <w:t>). Our initial model included all terms previously seen to be significant on univariable analysis including recipient HLA (the risk haplotype [HLA-DR7-DR53-DQ2], HLA-B13, DR52, C3, B58, DQ6</w:t>
      </w:r>
      <w:r>
        <w:rPr>
          <w:rFonts w:cs="Arial" w:ascii="Arial" w:hAnsi="Arial"/>
          <w:i/>
          <w:iCs/>
          <w:sz w:val="22"/>
          <w:szCs w:val="22"/>
          <w:lang w:val="en"/>
        </w:rPr>
        <w:t xml:space="preserve">, </w:t>
      </w:r>
      <w:r>
        <w:rPr>
          <w:rFonts w:cs="Arial" w:ascii="Arial" w:hAnsi="Arial"/>
          <w:sz w:val="22"/>
          <w:szCs w:val="22"/>
          <w:lang w:val="en"/>
        </w:rPr>
        <w:t xml:space="preserve">and DQ7), recipient/donor sharing of HLA-DQ7, as well as age at listing, and living related donor status. To account for population structure, we also included non-white race and Latino ethnicity as fixed terms that would not be removed from the model. The initial model was moderately predictive of recurrence (c-statistic 0.68, 95%CI 0.64-0.72). However, our final model was as predictive (c-statistics 0.68, 95%CI 0.64-0.71) but had an improve AIC (1098 vs. 1102) and BIC (1142 vs. 1166). The final model included the recipient risk haplotype, B58, C3, DQ6, concordance at DQ7, and age at listing as explanatory variables. </w:t>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del w:id="80" w:author="Brian Shaw" w:date="2021-05-09T21:50:00Z"/>
        </w:rPr>
      </w:pPr>
      <w:del w:id="79"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ins w:id="82" w:author="Brian Shaw" w:date="2021-05-09T21:50:00Z"/>
        </w:rPr>
      </w:pPr>
      <w:ins w:id="81" w:author="Brian Shaw" w:date="2021-05-09T21:50:00Z">
        <w:r>
          <w:rPr>
            <w:rFonts w:cs="Arial" w:ascii="Arial" w:hAnsi="Arial"/>
            <w:b/>
            <w:bCs/>
            <w:sz w:val="22"/>
            <w:szCs w:val="22"/>
            <w:lang w:val="en"/>
          </w:rPr>
        </w:r>
      </w:ins>
    </w:p>
    <w:p>
      <w:pPr>
        <w:pStyle w:val="Normal"/>
        <w:spacing w:lineRule="auto" w:line="480"/>
        <w:rPr>
          <w:rFonts w:ascii="Arial" w:hAnsi="Arial" w:cs="Arial"/>
          <w:b/>
          <w:b/>
          <w:bCs/>
          <w:sz w:val="22"/>
          <w:szCs w:val="22"/>
          <w:lang w:val="en"/>
          <w:del w:id="84" w:author="Brian Shaw" w:date="2021-05-09T21:50:00Z"/>
        </w:rPr>
      </w:pPr>
      <w:del w:id="83"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86" w:author="Brian Shaw" w:date="2021-05-09T21:50:00Z"/>
        </w:rPr>
      </w:pPr>
      <w:del w:id="85"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88" w:author="Brian Shaw" w:date="2021-05-09T21:50:00Z"/>
        </w:rPr>
      </w:pPr>
      <w:del w:id="87"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90" w:author="Brian Shaw" w:date="2021-05-09T21:50:00Z"/>
        </w:rPr>
      </w:pPr>
      <w:del w:id="89" w:author="Brian Shaw" w:date="2021-05-09T21:50:00Z">
        <w:r>
          <w:rPr>
            <w:rFonts w:cs="Arial" w:ascii="Arial" w:hAnsi="Arial"/>
            <w:b/>
            <w:bCs/>
            <w:sz w:val="22"/>
            <w:szCs w:val="22"/>
            <w:lang w:val="en"/>
          </w:rPr>
        </w:r>
      </w:del>
    </w:p>
    <w:p>
      <w:pPr>
        <w:pStyle w:val="Normal"/>
        <w:spacing w:lineRule="auto" w:line="480"/>
        <w:rPr>
          <w:rFonts w:ascii="Arial" w:hAnsi="Arial" w:cs="Arial"/>
          <w:b/>
          <w:b/>
          <w:bCs/>
          <w:sz w:val="22"/>
          <w:szCs w:val="22"/>
          <w:lang w:val="en"/>
          <w:del w:id="92" w:author="Brian Shaw" w:date="2021-05-09T21:50:00Z"/>
        </w:rPr>
      </w:pPr>
      <w:del w:id="91" w:author="Brian Shaw" w:date="2021-05-09T21:50:00Z">
        <w:r>
          <w:rPr>
            <w:rFonts w:cs="Arial" w:ascii="Arial" w:hAnsi="Arial"/>
            <w:b/>
            <w:bCs/>
            <w:sz w:val="22"/>
            <w:szCs w:val="22"/>
            <w:lang w:val="en"/>
          </w:rPr>
        </w:r>
      </w:del>
    </w:p>
    <w:p>
      <w:pPr>
        <w:pStyle w:val="Normal"/>
        <w:spacing w:lineRule="auto" w:line="480"/>
        <w:rPr>
          <w:rFonts w:ascii="Arial" w:hAnsi="Arial" w:cs="Arial"/>
          <w:sz w:val="22"/>
          <w:szCs w:val="22"/>
          <w:lang w:val="en"/>
        </w:rPr>
      </w:pPr>
      <w:r>
        <w:rPr>
          <w:rFonts w:cs="Arial" w:ascii="Arial" w:hAnsi="Arial"/>
          <w:b/>
          <w:bCs/>
          <w:sz w:val="22"/>
          <w:szCs w:val="22"/>
          <w:lang w:val="en"/>
        </w:rPr>
        <w:t>Discussion</w:t>
      </w:r>
      <w:r>
        <w:rPr>
          <w:rFonts w:cs="Arial" w:ascii="Arial" w:hAnsi="Arial"/>
          <w:sz w:val="22"/>
          <w:szCs w:val="22"/>
          <w:lang w:val="en"/>
        </w:rPr>
        <w:t xml:space="preserve"> </w:t>
      </w:r>
    </w:p>
    <w:p>
      <w:pPr>
        <w:pStyle w:val="Normal"/>
        <w:spacing w:lineRule="auto" w:line="480"/>
        <w:ind w:firstLine="720"/>
        <w:rPr>
          <w:rFonts w:ascii="Arial" w:hAnsi="Arial" w:cs="Arial"/>
          <w:i/>
          <w:i/>
          <w:sz w:val="22"/>
          <w:szCs w:val="22"/>
          <w:lang w:val="en"/>
        </w:rPr>
      </w:pPr>
      <w:r>
        <w:rPr>
          <w:rFonts w:cs="Arial" w:ascii="Arial" w:hAnsi="Arial"/>
          <w:sz w:val="22"/>
          <w:szCs w:val="22"/>
        </w:rPr>
        <w:t>This study represents the first analysis of HLA and FSGS disease recurrence following transplantation in pediatric patients</w:t>
      </w:r>
      <w:r>
        <w:rPr>
          <w:rFonts w:cs="Arial" w:ascii="Arial" w:hAnsi="Arial"/>
          <w:sz w:val="22"/>
          <w:szCs w:val="22"/>
          <w:lang w:val="en"/>
        </w:rPr>
        <w:t>. We demonstrate that certain HLA types are associated with either an increased or decreased risk of recurrence and identify an HLA risk haplotype that encompasses previously defined HLA antigens from NS genome-wide association study  (GWAS) analyses. Finally, we show that concordance between donor and recipient HLA may additionally modify recurrence risk.</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Multiple teams have sought to better understand the underlying pathophysiology of idiopathic nephrotic syndrome and specifically FSGS. FSGS is defined on biopsy as segmental destruction of the glomerular capillaries and foot process effacement, providing insight into the structural changes that lead to loss of nephron function. However, a full understanding of the environmental, immunologic, and/or genetic triggers that contribute to these destructive changes remain elusive. Familial clustering of FSGS spurred gene discovery studies that revealed a large number of pathogenic gene variants that cause monogenic FSGS; however, these only account for approximately 30% of SRNS/FSGS cases </w:t>
      </w:r>
      <w:r>
        <w:rPr>
          <w:rFonts w:cs="Arial" w:ascii="Arial" w:hAnsi="Arial"/>
          <w:sz w:val="22"/>
          <w:szCs w:val="22"/>
          <w:vertAlign w:val="superscript"/>
          <w:lang w:val="en"/>
        </w:rPr>
        <w:t>27,28</w:t>
      </w:r>
      <w:r>
        <w:rPr>
          <w:rFonts w:cs="Arial" w:ascii="Arial" w:hAnsi="Arial"/>
          <w:sz w:val="22"/>
          <w:szCs w:val="22"/>
          <w:lang w:val="en"/>
        </w:rPr>
        <w:t>. The majority of genes identified encode for proteins essential to the integrity</w:t>
      </w:r>
      <w:r>
        <w:rPr>
          <w:rFonts w:cs="Arial" w:ascii="Arial" w:hAnsi="Arial"/>
          <w:sz w:val="22"/>
          <w:szCs w:val="22"/>
          <w:vertAlign w:val="superscript"/>
          <w:lang w:val="en"/>
        </w:rPr>
        <w:t>29</w:t>
      </w:r>
      <w:r>
        <w:rPr>
          <w:rFonts w:cs="Arial" w:ascii="Arial" w:hAnsi="Arial"/>
          <w:sz w:val="22"/>
          <w:szCs w:val="22"/>
          <w:lang w:val="en"/>
        </w:rPr>
        <w:t xml:space="preserve"> and function of the glomerular podocyte </w:t>
      </w:r>
      <w:r>
        <w:rPr>
          <w:rFonts w:cs="Arial" w:ascii="Arial" w:hAnsi="Arial"/>
          <w:sz w:val="22"/>
          <w:szCs w:val="22"/>
          <w:vertAlign w:val="superscript"/>
          <w:lang w:val="en"/>
        </w:rPr>
        <w:t>30</w:t>
      </w:r>
      <w:r>
        <w:rPr>
          <w:rFonts w:cs="Arial" w:ascii="Arial" w:hAnsi="Arial"/>
          <w:sz w:val="22"/>
          <w:szCs w:val="22"/>
          <w:lang w:val="en"/>
        </w:rPr>
        <w:t>. In contrast, the use of immunosuppressive agents has been shown to slow or mitigate disease progression in numerous cases of FSGS, suggesting an underlying immunological process for many patients</w:t>
      </w:r>
      <w:r>
        <w:rPr>
          <w:rFonts w:cs="Arial" w:ascii="Arial" w:hAnsi="Arial"/>
          <w:sz w:val="22"/>
          <w:szCs w:val="22"/>
        </w:rPr>
        <w:t xml:space="preserve"> </w:t>
      </w:r>
      <w:r>
        <w:rPr>
          <w:rFonts w:cs="Arial" w:ascii="Arial" w:hAnsi="Arial"/>
          <w:sz w:val="22"/>
          <w:szCs w:val="22"/>
          <w:vertAlign w:val="superscript"/>
          <w:lang w:val="en"/>
        </w:rPr>
        <w:t>31-37</w:t>
      </w:r>
      <w:r>
        <w:rPr>
          <w:rFonts w:cs="Arial" w:ascii="Arial" w:hAnsi="Arial"/>
          <w:sz w:val="22"/>
          <w:szCs w:val="22"/>
          <w:lang w:val="en"/>
        </w:rPr>
        <w:t>.Experimental and clinical data show improvement of proteinuria after treatment with plasmapheresis, which supports the hypothesis that a circulating factor contributes to podocyte injury</w:t>
      </w:r>
      <w:r>
        <w:rPr>
          <w:rFonts w:cs="Arial" w:ascii="Arial" w:hAnsi="Arial"/>
          <w:sz w:val="22"/>
          <w:szCs w:val="22"/>
          <w:vertAlign w:val="superscript"/>
          <w:lang w:val="en"/>
        </w:rPr>
        <w:t>38</w:t>
      </w:r>
      <w:r>
        <w:rPr>
          <w:rFonts w:cs="Arial" w:ascii="Arial" w:hAnsi="Arial"/>
          <w:sz w:val="22"/>
          <w:szCs w:val="22"/>
          <w:lang w:val="en"/>
        </w:rPr>
        <w:t xml:space="preserve">. Multiple candidate factors have been identified in blood including urokinase-type plasminogen activator receptor (suPAR), cardiotrophin-like cytokine factor-1 (CLCF-1), </w:t>
      </w:r>
      <w:r>
        <w:rPr>
          <w:rFonts w:eastAsia="Calibri" w:cs="Arial" w:ascii="Arial" w:hAnsi="Arial" w:eastAsiaTheme="minorHAnsi"/>
          <w:sz w:val="22"/>
          <w:szCs w:val="22"/>
        </w:rPr>
        <w:t>anti-CD40 antibodies</w:t>
      </w:r>
      <w:r>
        <w:rPr>
          <w:rFonts w:cs="Arial" w:ascii="Arial" w:hAnsi="Arial"/>
          <w:sz w:val="22"/>
          <w:szCs w:val="22"/>
          <w:lang w:val="en"/>
        </w:rPr>
        <w:t>, and apolipoprotein A-Ib (ApoA-Ib)</w:t>
      </w:r>
      <w:r>
        <w:rPr>
          <w:rFonts w:cs="Arial" w:ascii="Arial" w:hAnsi="Arial"/>
          <w:sz w:val="22"/>
          <w:szCs w:val="22"/>
        </w:rPr>
        <w:t xml:space="preserve"> </w:t>
      </w:r>
      <w:r>
        <w:rPr>
          <w:rFonts w:cs="Arial" w:ascii="Arial" w:hAnsi="Arial"/>
          <w:sz w:val="22"/>
          <w:szCs w:val="22"/>
          <w:vertAlign w:val="superscript"/>
          <w:lang w:val="en"/>
        </w:rPr>
        <w:t>39–43</w:t>
      </w:r>
      <w:r>
        <w:rPr>
          <w:rFonts w:cs="Arial" w:ascii="Arial" w:hAnsi="Arial"/>
          <w:sz w:val="22"/>
          <w:szCs w:val="22"/>
          <w:lang w:val="en"/>
        </w:rPr>
        <w:t xml:space="preserve">. </w:t>
      </w:r>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HLA disease associations have been documented across numerous primary kidney disorders suggesting an early immunologic etiology for many patients evaluated for transplantation. Indeed, the three HLA identified in our risk haplotype—HLA DR7, DR53, and DQ2—have been previously identified in multiple studies of primary NS </w:t>
      </w:r>
      <w:r>
        <w:rPr>
          <w:rFonts w:cs="Arial" w:ascii="Arial" w:hAnsi="Arial"/>
          <w:sz w:val="22"/>
          <w:szCs w:val="22"/>
          <w:vertAlign w:val="superscript"/>
          <w:lang w:val="en"/>
        </w:rPr>
        <w:t>15–18,20-24</w:t>
      </w:r>
      <w:r>
        <w:rPr>
          <w:rFonts w:cs="Arial" w:ascii="Arial" w:hAnsi="Arial"/>
          <w:sz w:val="22"/>
          <w:szCs w:val="22"/>
          <w:lang w:val="en"/>
        </w:rPr>
        <w:t xml:space="preserve">. </w:t>
      </w:r>
      <w:ins w:id="93" w:author="Brian Shaw" w:date="2021-05-11T13:59:00Z">
        <w:r>
          <w:rPr>
            <w:rFonts w:cs="Arial" w:ascii="Arial" w:hAnsi="Arial"/>
            <w:sz w:val="22"/>
            <w:szCs w:val="22"/>
            <w:lang w:val="en"/>
          </w:rPr>
          <w:t>Additionally, all 3 of these HLA</w:t>
        </w:r>
      </w:ins>
      <w:ins w:id="94" w:author="Brian Shaw" w:date="2021-05-11T14:07:00Z">
        <w:r>
          <w:rPr>
            <w:rFonts w:cs="Arial" w:ascii="Arial" w:hAnsi="Arial"/>
            <w:sz w:val="22"/>
            <w:szCs w:val="22"/>
            <w:lang w:val="en"/>
          </w:rPr>
          <w:t xml:space="preserve"> and the risk haplotype</w:t>
        </w:r>
      </w:ins>
      <w:ins w:id="95" w:author="Brian Shaw" w:date="2021-05-11T13:59:00Z">
        <w:r>
          <w:rPr>
            <w:rFonts w:cs="Arial" w:ascii="Arial" w:hAnsi="Arial"/>
            <w:sz w:val="22"/>
            <w:szCs w:val="22"/>
            <w:lang w:val="en"/>
          </w:rPr>
          <w:t xml:space="preserve"> were associated with early recurrenc</w:t>
        </w:r>
      </w:ins>
      <w:ins w:id="96" w:author="Brian Shaw" w:date="2021-05-11T14:00:00Z">
        <w:r>
          <w:rPr>
            <w:rFonts w:cs="Arial" w:ascii="Arial" w:hAnsi="Arial"/>
            <w:sz w:val="22"/>
            <w:szCs w:val="22"/>
            <w:lang w:val="en"/>
          </w:rPr>
          <w:t xml:space="preserve">e, which is likely of more clinical concern than later recurrence. </w:t>
        </w:r>
      </w:ins>
      <w:r>
        <w:rPr>
          <w:rFonts w:cs="Arial" w:ascii="Arial" w:hAnsi="Arial"/>
          <w:sz w:val="22"/>
          <w:szCs w:val="22"/>
          <w:lang w:val="en"/>
        </w:rPr>
        <w:t>This may not be surprising given the central role of HLA molecules in initiating adaptive immune responses and their implication in many destructive autoimmune processes. There is evidence that class II HLA polymorphisms have evolved in order to offer maximal protection from pathogens at the expense of potential self-reactivity</w:t>
      </w:r>
      <w:r>
        <w:rPr>
          <w:rFonts w:cs="Arial" w:ascii="Arial" w:hAnsi="Arial"/>
          <w:sz w:val="22"/>
          <w:szCs w:val="22"/>
        </w:rPr>
        <w:t xml:space="preserve"> </w:t>
      </w:r>
      <w:r>
        <w:rPr>
          <w:rFonts w:cs="Arial" w:ascii="Arial" w:hAnsi="Arial"/>
          <w:sz w:val="22"/>
          <w:szCs w:val="22"/>
          <w:vertAlign w:val="superscript"/>
          <w:lang w:val="en"/>
        </w:rPr>
        <w:t>44</w:t>
      </w:r>
      <w:r>
        <w:rPr>
          <w:rFonts w:cs="Arial" w:ascii="Arial" w:hAnsi="Arial"/>
          <w:sz w:val="22"/>
          <w:szCs w:val="22"/>
          <w:lang w:val="en"/>
        </w:rPr>
        <w:t xml:space="preserve"> . In the present study, 4 HLA were associated with increased risk of recurrent FSGS, with 3 being class II HLA, consistent with this theory. Our data, which utilize direct HLA typing (either serological typing or serological equivalents of molecular typing) and not SNP imputation extend the results of previous GWAS </w:t>
      </w:r>
      <w:r>
        <w:rPr>
          <w:rFonts w:cs="Arial" w:ascii="Arial" w:hAnsi="Arial"/>
          <w:sz w:val="22"/>
          <w:szCs w:val="22"/>
          <w:vertAlign w:val="superscript"/>
          <w:lang w:val="en"/>
        </w:rPr>
        <w:t>20,21,24</w:t>
      </w:r>
      <w:r>
        <w:rPr>
          <w:rFonts w:cs="Arial" w:ascii="Arial" w:hAnsi="Arial"/>
          <w:sz w:val="22"/>
          <w:szCs w:val="22"/>
          <w:lang w:val="en"/>
        </w:rPr>
        <w:t xml:space="preserve"> in a diverse cohort. This is important, as previous examination of SNP imputation of HLA has found errors, especially in non-white populations</w:t>
      </w:r>
      <w:r>
        <w:rPr>
          <w:rFonts w:cs="Arial" w:ascii="Arial" w:hAnsi="Arial"/>
          <w:sz w:val="22"/>
          <w:szCs w:val="22"/>
          <w:vertAlign w:val="superscript"/>
          <w:lang w:val="en"/>
        </w:rPr>
        <w:t>45</w:t>
      </w:r>
      <w:r>
        <w:rPr>
          <w:rFonts w:cs="Arial" w:ascii="Arial" w:hAnsi="Arial"/>
          <w:sz w:val="22"/>
          <w:szCs w:val="22"/>
          <w:lang w:val="en"/>
        </w:rPr>
        <w:t xml:space="preserve">. Though there have been some small historical studies examining the relationship of serologic HLA type with primary NS and FSGS </w:t>
      </w:r>
      <w:r>
        <w:rPr>
          <w:rFonts w:cs="Arial" w:ascii="Arial" w:hAnsi="Arial"/>
          <w:sz w:val="22"/>
          <w:szCs w:val="22"/>
          <w:vertAlign w:val="superscript"/>
          <w:lang w:val="en"/>
        </w:rPr>
        <w:t>46,47</w:t>
      </w:r>
      <w:r>
        <w:rPr>
          <w:rFonts w:cs="Arial" w:ascii="Arial" w:hAnsi="Arial"/>
          <w:sz w:val="22"/>
          <w:szCs w:val="22"/>
          <w:lang w:val="en"/>
        </w:rPr>
        <w:t>, we are the first to examine the association of HLA antigens in post-transplant FSGS recurrence.</w:t>
      </w:r>
      <w:ins w:id="97" w:author="Brian Shaw" w:date="2021-05-11T13:59:00Z">
        <w:r>
          <w:rPr>
            <w:rFonts w:cs="Arial" w:ascii="Arial" w:hAnsi="Arial"/>
            <w:sz w:val="22"/>
            <w:szCs w:val="22"/>
            <w:lang w:val="en"/>
          </w:rPr>
          <w:t xml:space="preserve"> </w:t>
        </w:r>
      </w:ins>
    </w:p>
    <w:p>
      <w:pPr>
        <w:pStyle w:val="Normal"/>
        <w:spacing w:lineRule="auto" w:line="480"/>
        <w:ind w:firstLine="720"/>
        <w:rPr>
          <w:rFonts w:ascii="Arial" w:hAnsi="Arial" w:cs="Arial"/>
          <w:sz w:val="22"/>
          <w:szCs w:val="22"/>
          <w:lang w:val="en"/>
        </w:rPr>
      </w:pPr>
      <w:r>
        <w:rPr>
          <w:rFonts w:cs="Arial" w:ascii="Arial" w:hAnsi="Arial"/>
          <w:sz w:val="22"/>
          <w:szCs w:val="22"/>
          <w:lang w:val="en"/>
        </w:rPr>
        <w:t xml:space="preserve">One unique finding of this study is that HLA concordance between the recipient and kidney donor appeared to influence FSGS recurrence risk. Whereas the conferment of risk was mediated only by the recipient HLA, the protective effect of HLA DQ7—associated with a decreased risk of recurrence—was determined by concordance with the donor. Though the mechanism by which concordance causes protection is unclear, it is possible that HLA DQ7 molecules are less likely to present peptides which license immunologically mediated destruction leading to changes consistent with FSGS.  Additionally, it is unclear if our inability to find this concordance effect more broadly is due to a true biological difference or mediation  at the allelic and not the antigen level. Given that there are conflicting studies on the effect of donor factors in the risk of recurrence </w:t>
      </w:r>
      <w:r>
        <w:rPr>
          <w:rFonts w:cs="Arial" w:ascii="Arial" w:hAnsi="Arial"/>
          <w:sz w:val="22"/>
          <w:szCs w:val="22"/>
          <w:vertAlign w:val="superscript"/>
          <w:lang w:val="en"/>
        </w:rPr>
        <w:t>10–13</w:t>
      </w:r>
      <w:r>
        <w:rPr>
          <w:rFonts w:cs="Arial" w:ascii="Arial" w:hAnsi="Arial"/>
          <w:sz w:val="22"/>
          <w:szCs w:val="22"/>
          <w:lang w:val="en"/>
        </w:rPr>
        <w:t xml:space="preserve">, further studies that specifically define HLA alleles based on their genetic sequence would be helpful in answering the clinical question of whether or not HLA concordance—of an allele or haplotype—leads to modifications in the risk of recurrent NS and FSGS. </w:t>
      </w:r>
    </w:p>
    <w:p>
      <w:pPr>
        <w:pStyle w:val="Normal"/>
        <w:spacing w:lineRule="auto" w:line="480"/>
        <w:ind w:firstLine="720"/>
        <w:rPr>
          <w:rFonts w:ascii="Arial" w:hAnsi="Arial" w:cs="Arial"/>
          <w:sz w:val="22"/>
          <w:szCs w:val="22"/>
          <w:lang w:val="en"/>
          <w:ins w:id="101" w:author="Brian Shaw" w:date="2021-05-05T22:08:00Z"/>
        </w:rPr>
      </w:pPr>
      <w:ins w:id="98" w:author="Brian Shaw" w:date="2021-05-05T22:08:00Z">
        <w:r>
          <w:rPr>
            <w:rFonts w:cs="Arial" w:ascii="Arial" w:hAnsi="Arial"/>
            <w:sz w:val="22"/>
            <w:szCs w:val="22"/>
            <w:lang w:val="en"/>
          </w:rPr>
          <w:t xml:space="preserve">More mechanistically intuitive is the fact that multiple class II HLA are associated with an increased risk of recurrence. </w:t>
        </w:r>
      </w:ins>
      <w:ins w:id="99" w:author="Brian Shaw" w:date="2021-05-11T14:09:00Z">
        <w:r>
          <w:rPr>
            <w:rFonts w:cs="Arial" w:ascii="Arial" w:hAnsi="Arial"/>
            <w:sz w:val="22"/>
            <w:szCs w:val="22"/>
            <w:lang w:val="en"/>
          </w:rPr>
          <w:t xml:space="preserve">HLA class II expression in the kidney is constitutively low, but is upregulated in response to inflammation and injury. Therefore, interaction between HLA class II and adaptive immunity generally involves the presentation of peptides in a proinflammatory environment. </w:t>
        </w:r>
      </w:ins>
      <w:ins w:id="100" w:author="Brian Shaw" w:date="2021-05-05T22:08:00Z">
        <w:r>
          <w:rPr>
            <w:rFonts w:cs="Arial" w:ascii="Arial" w:hAnsi="Arial"/>
            <w:sz w:val="22"/>
            <w:szCs w:val="22"/>
            <w:lang w:val="en"/>
          </w:rPr>
          <w:t xml:space="preserve">Indeed, studies to determine the expression of class II HLA in the kidneys of patients with FSGS may yield insights into the pathogenesis of the disease and the potential for recurrence.  </w:t>
        </w:r>
      </w:ins>
    </w:p>
    <w:p>
      <w:pPr>
        <w:pStyle w:val="Normal"/>
        <w:spacing w:lineRule="auto" w:line="480"/>
        <w:ind w:firstLine="720"/>
        <w:rPr>
          <w:rFonts w:ascii="Arial" w:hAnsi="Arial" w:cs="Arial"/>
          <w:sz w:val="22"/>
          <w:szCs w:val="22"/>
        </w:rPr>
      </w:pPr>
      <w:r>
        <w:rPr>
          <w:rFonts w:cs="Arial" w:ascii="Arial" w:hAnsi="Arial"/>
          <w:sz w:val="22"/>
          <w:szCs w:val="22"/>
          <w:lang w:val="en"/>
        </w:rPr>
        <w:t>Although our findings are important, our study has limitations. First, the data is retrospective from a large national registry. Reporting of the clinical event of recurrent FSGS may be incomplete; however, the generally high percentage of patients experiencing recurrence (28%) is compatible with known rates in the literature and not compatible with monogenic</w:t>
      </w:r>
      <w:ins w:id="102" w:author="Brian Shaw" w:date="2021-05-05T22:08:00Z">
        <w:r>
          <w:rPr>
            <w:rFonts w:cs="Arial" w:ascii="Arial" w:hAnsi="Arial"/>
            <w:sz w:val="22"/>
            <w:szCs w:val="22"/>
            <w:lang w:val="en"/>
          </w:rPr>
          <w:t xml:space="preserve"> </w:t>
        </w:r>
      </w:ins>
      <w:r>
        <w:rPr>
          <w:rFonts w:cs="Arial" w:ascii="Arial" w:hAnsi="Arial"/>
          <w:sz w:val="22"/>
          <w:szCs w:val="22"/>
          <w:lang w:val="en"/>
        </w:rPr>
        <w:t xml:space="preserve">FSGS which has a much lower recurrence rate </w:t>
      </w:r>
      <w:r>
        <w:rPr>
          <w:rFonts w:cs="Arial" w:ascii="Arial" w:hAnsi="Arial"/>
          <w:sz w:val="22"/>
          <w:szCs w:val="22"/>
          <w:vertAlign w:val="superscript"/>
          <w:lang w:val="en"/>
        </w:rPr>
        <w:t>14,48</w:t>
      </w:r>
      <w:r>
        <w:rPr>
          <w:rFonts w:cs="Arial" w:ascii="Arial" w:hAnsi="Arial"/>
          <w:sz w:val="22"/>
          <w:szCs w:val="22"/>
          <w:lang w:val="en"/>
        </w:rPr>
        <w:t xml:space="preserve">. Also, all included patients are pediatric and do not have diabetes, limiting the chance of patients with secondary FSGS being included in our cohort. Our dataset does not contain diagnosis codes for other forms of NS such as minimal change disease, therefore we may be excluding some patients inappropriately. The dataset also does not contain information regarding patient histology, known to be important in the clinical course of FSGS. Most importantly, the HLA data are reported from a wide variety of centers and are at the </w:t>
      </w:r>
      <w:r>
        <w:rPr>
          <w:rFonts w:cs="Arial" w:ascii="Arial" w:hAnsi="Arial"/>
          <w:i/>
          <w:iCs/>
          <w:sz w:val="22"/>
          <w:szCs w:val="22"/>
          <w:lang w:val="en"/>
        </w:rPr>
        <w:t>antigen</w:t>
      </w:r>
      <w:r>
        <w:rPr>
          <w:rFonts w:cs="Arial" w:ascii="Arial" w:hAnsi="Arial"/>
          <w:sz w:val="22"/>
          <w:szCs w:val="22"/>
          <w:lang w:val="en"/>
        </w:rPr>
        <w:t xml:space="preserve"> level while most genetic studies have found associations of HLA and FSGS at the </w:t>
      </w:r>
      <w:r>
        <w:rPr>
          <w:rFonts w:cs="Arial" w:ascii="Arial" w:hAnsi="Arial"/>
          <w:i/>
          <w:iCs/>
          <w:sz w:val="22"/>
          <w:szCs w:val="22"/>
          <w:lang w:val="en"/>
        </w:rPr>
        <w:t>allele</w:t>
      </w:r>
      <w:r>
        <w:rPr>
          <w:rFonts w:cs="Arial" w:ascii="Arial" w:hAnsi="Arial"/>
          <w:sz w:val="22"/>
          <w:szCs w:val="22"/>
          <w:lang w:val="en"/>
        </w:rPr>
        <w:t xml:space="preserve"> level</w:t>
      </w:r>
      <w:r>
        <w:rPr>
          <w:rFonts w:cs="Arial" w:ascii="Arial" w:hAnsi="Arial"/>
          <w:sz w:val="22"/>
          <w:szCs w:val="22"/>
          <w:vertAlign w:val="superscript"/>
          <w:lang w:val="en"/>
        </w:rPr>
        <w:t>23</w:t>
      </w:r>
      <w:r>
        <w:rPr>
          <w:rFonts w:cs="Arial" w:ascii="Arial" w:hAnsi="Arial"/>
          <w:sz w:val="22"/>
          <w:szCs w:val="22"/>
        </w:rPr>
        <w:t xml:space="preserve">. This limitation may be a reason that we did not detect associations between all previously identified HLA and recurrent FSGS. However, our identification of a common risk haplotype DR7-DR53-DQ2 adds credibility to the associations we did find. Finally, it is possible that the associations we see here implicate not HLA in the pathogenesis of FSGS but rather other </w:t>
      </w:r>
      <w:ins w:id="103" w:author="Brian Shaw" w:date="2021-05-05T22:08:00Z">
        <w:r>
          <w:rPr>
            <w:rFonts w:cs="Arial" w:ascii="Arial" w:hAnsi="Arial"/>
            <w:sz w:val="22"/>
            <w:szCs w:val="22"/>
          </w:rPr>
          <w:t>variants</w:t>
        </w:r>
      </w:ins>
      <w:del w:id="104" w:author="Brian Shaw" w:date="2021-05-05T22:08:00Z">
        <w:r>
          <w:rPr>
            <w:rFonts w:cs="Arial" w:ascii="Arial" w:hAnsi="Arial"/>
            <w:sz w:val="22"/>
            <w:szCs w:val="22"/>
          </w:rPr>
          <w:delText>genes</w:delText>
        </w:r>
      </w:del>
      <w:r>
        <w:rPr>
          <w:rFonts w:cs="Arial" w:ascii="Arial" w:hAnsi="Arial"/>
          <w:sz w:val="22"/>
          <w:szCs w:val="22"/>
        </w:rPr>
        <w:t xml:space="preserve"> in linkage disequilibrium with those HLA. </w:t>
      </w:r>
    </w:p>
    <w:p>
      <w:pPr>
        <w:pStyle w:val="Normal"/>
        <w:spacing w:lineRule="auto" w:line="480"/>
        <w:rPr>
          <w:rFonts w:ascii="Arial" w:hAnsi="Arial" w:cs="Arial"/>
          <w:sz w:val="22"/>
          <w:szCs w:val="22"/>
        </w:rPr>
      </w:pPr>
      <w:r>
        <w:rPr>
          <w:rFonts w:cs="Arial" w:ascii="Arial" w:hAnsi="Arial"/>
          <w:sz w:val="22"/>
          <w:szCs w:val="22"/>
        </w:rPr>
        <w:tab/>
        <w:t xml:space="preserve">In conclusion, we find that certain recipient HLAs are associated with risk of recurrent FSGS in pediatric kidney transplant recipients. Further prospective studies should be undertaken to validate these HLA as risk factors in order to further our understanding of the pathogenesis of FSGS and disease recurrence as well as to improve donor selection, and perioperative management for pediatric patients with FSGS. </w:t>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sz w:val="22"/>
          <w:szCs w:val="22"/>
          <w:u w:val="single"/>
        </w:rPr>
      </w:pPr>
      <w:r>
        <w:rPr>
          <w:rFonts w:cs="Arial" w:ascii="Arial" w:hAnsi="Arial"/>
          <w:b/>
          <w:bCs/>
          <w:sz w:val="22"/>
          <w:szCs w:val="22"/>
          <w:u w:val="single"/>
          <w:lang w:val="en"/>
        </w:rPr>
        <w:t>Acknowledgements</w:t>
      </w:r>
    </w:p>
    <w:p>
      <w:pPr>
        <w:pStyle w:val="Normal"/>
        <w:spacing w:lineRule="auto" w:line="480"/>
        <w:rPr>
          <w:rFonts w:ascii="Arial" w:hAnsi="Arial" w:cs="Arial"/>
          <w:sz w:val="22"/>
          <w:szCs w:val="22"/>
          <w:lang w:val="en"/>
        </w:rPr>
      </w:pPr>
      <w:r>
        <w:rPr>
          <w:rFonts w:cs="Arial" w:ascii="Arial" w:hAnsi="Arial"/>
          <w:sz w:val="22"/>
          <w:szCs w:val="22"/>
          <w:lang w:val="en"/>
        </w:rPr>
        <w:t>The data reported here have been supplied by the Hennepin Healthcare Research Institute (HHRI) as the contractor for the Scientific Registry of Transplant Recipients (SRTR). The interpretation and reporting of these data are the responsibility of the author(s) and in no way should be seen as an official policy of or interpretation by the SRTR or the U.S. Government. We would like to acknowledge our funding from the National Institutes of Allergy and Infectious Disease (U01 AI152585-01) and the National Heart Blood and Lung Institute (R38HL143612-03).</w:t>
      </w:r>
    </w:p>
    <w:p>
      <w:pPr>
        <w:pStyle w:val="Normal"/>
        <w:rPr>
          <w:rStyle w:val="InternetLink"/>
          <w:rFonts w:ascii="Arial" w:hAnsi="Arial" w:cs="Arial"/>
          <w:color w:val="auto"/>
          <w:sz w:val="22"/>
          <w:szCs w:val="22"/>
        </w:rPr>
      </w:pPr>
      <w:r>
        <w:rPr>
          <w:rFonts w:cs="Arial" w:ascii="Arial" w:hAnsi="Arial"/>
          <w:sz w:val="22"/>
          <w:szCs w:val="22"/>
          <w:lang w:val="en"/>
        </w:rPr>
        <w:t xml:space="preserve"> </w:t>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t>Disclosures</w:t>
      </w:r>
    </w:p>
    <w:p>
      <w:pPr>
        <w:pStyle w:val="Normal"/>
        <w:spacing w:lineRule="auto" w:line="480"/>
        <w:rPr>
          <w:rFonts w:ascii="Arial" w:hAnsi="Arial" w:cs="Arial"/>
          <w:sz w:val="22"/>
          <w:szCs w:val="22"/>
          <w:lang w:val="en"/>
        </w:rPr>
      </w:pPr>
      <w:r>
        <w:rPr>
          <w:rFonts w:cs="Arial" w:ascii="Arial" w:hAnsi="Arial"/>
          <w:sz w:val="22"/>
          <w:szCs w:val="22"/>
          <w:lang w:val="en"/>
        </w:rPr>
        <w:t xml:space="preserve">The authors have no relevant financial disclosures. </w:t>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t>Data Availability Statement</w:t>
      </w:r>
    </w:p>
    <w:p>
      <w:pPr>
        <w:pStyle w:val="Normal"/>
        <w:spacing w:lineRule="auto" w:line="480"/>
        <w:rPr>
          <w:rFonts w:ascii="Arial" w:hAnsi="Arial" w:cs="Arial"/>
          <w:sz w:val="22"/>
          <w:szCs w:val="22"/>
          <w:lang w:val="en"/>
        </w:rPr>
      </w:pPr>
      <w:r>
        <w:rPr>
          <w:rFonts w:cs="Arial" w:ascii="Arial" w:hAnsi="Arial"/>
          <w:sz w:val="22"/>
          <w:szCs w:val="22"/>
          <w:lang w:val="en"/>
        </w:rPr>
        <w:t>Primary data are available upon request from the corresponding author.</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rPr>
      </w:pPr>
      <w:r>
        <w:rPr>
          <w:rFonts w:cs="Arial" w:ascii="Arial" w:hAnsi="Arial"/>
          <w:b/>
          <w:bCs/>
          <w:sz w:val="22"/>
          <w:szCs w:val="22"/>
          <w:u w:val="single"/>
          <w:lang w:val="en"/>
        </w:rPr>
      </w:r>
    </w:p>
    <w:p>
      <w:pPr>
        <w:pStyle w:val="Normal"/>
        <w:spacing w:lineRule="auto" w:line="480"/>
        <w:rPr>
          <w:rFonts w:ascii="Arial" w:hAnsi="Arial" w:cs="Arial"/>
          <w:b/>
          <w:b/>
          <w:bCs/>
          <w:sz w:val="22"/>
          <w:szCs w:val="22"/>
          <w:u w:val="single"/>
          <w:lang w:val="en"/>
          <w:del w:id="106" w:author="Brian Shaw" w:date="2021-05-09T21:50:00Z"/>
        </w:rPr>
      </w:pPr>
      <w:del w:id="105"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ins w:id="108" w:author="Brian Shaw" w:date="2021-05-09T21:50:00Z"/>
        </w:rPr>
      </w:pPr>
      <w:ins w:id="107" w:author="Brian Shaw" w:date="2021-05-09T21:50:00Z">
        <w:r>
          <w:rPr>
            <w:rFonts w:cs="Arial" w:ascii="Arial" w:hAnsi="Arial"/>
            <w:b/>
            <w:bCs/>
            <w:sz w:val="22"/>
            <w:szCs w:val="22"/>
            <w:u w:val="single"/>
            <w:lang w:val="en"/>
          </w:rPr>
        </w:r>
      </w:ins>
    </w:p>
    <w:p>
      <w:pPr>
        <w:pStyle w:val="Normal"/>
        <w:spacing w:lineRule="auto" w:line="480"/>
        <w:rPr>
          <w:rFonts w:ascii="Arial" w:hAnsi="Arial" w:cs="Arial"/>
          <w:b/>
          <w:b/>
          <w:bCs/>
          <w:sz w:val="22"/>
          <w:szCs w:val="22"/>
          <w:u w:val="single"/>
          <w:lang w:val="en"/>
          <w:del w:id="110" w:author="Brian Shaw" w:date="2021-05-09T21:50:00Z"/>
        </w:rPr>
      </w:pPr>
      <w:del w:id="109"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2" w:author="Brian Shaw" w:date="2021-05-09T21:50:00Z"/>
        </w:rPr>
      </w:pPr>
      <w:del w:id="111"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4" w:author="Brian Shaw" w:date="2021-05-09T21:50:00Z"/>
        </w:rPr>
      </w:pPr>
      <w:del w:id="113"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6" w:author="Brian Shaw" w:date="2021-05-09T21:50:00Z"/>
        </w:rPr>
      </w:pPr>
      <w:del w:id="115" w:author="Brian Shaw" w:date="2021-05-09T21:50:00Z">
        <w:r>
          <w:rPr>
            <w:rFonts w:cs="Arial" w:ascii="Arial" w:hAnsi="Arial"/>
            <w:b/>
            <w:bCs/>
            <w:sz w:val="22"/>
            <w:szCs w:val="22"/>
            <w:u w:val="single"/>
            <w:lang w:val="en"/>
          </w:rPr>
        </w:r>
      </w:del>
    </w:p>
    <w:p>
      <w:pPr>
        <w:pStyle w:val="Normal"/>
        <w:spacing w:lineRule="auto" w:line="480"/>
        <w:rPr>
          <w:rFonts w:ascii="Arial" w:hAnsi="Arial" w:cs="Arial"/>
          <w:b/>
          <w:b/>
          <w:bCs/>
          <w:sz w:val="22"/>
          <w:szCs w:val="22"/>
          <w:u w:val="single"/>
          <w:lang w:val="en"/>
          <w:del w:id="118" w:author="Brian Shaw" w:date="2021-05-09T21:50:00Z"/>
        </w:rPr>
      </w:pPr>
      <w:del w:id="117" w:author="Brian Shaw" w:date="2021-05-09T21:50:00Z">
        <w:r>
          <w:rPr>
            <w:rFonts w:cs="Arial" w:ascii="Arial" w:hAnsi="Arial"/>
            <w:b/>
            <w:bCs/>
            <w:sz w:val="22"/>
            <w:szCs w:val="22"/>
            <w:u w:val="single"/>
            <w:lang w:val="en"/>
          </w:rPr>
        </w:r>
      </w:del>
    </w:p>
    <w:p>
      <w:pPr>
        <w:pStyle w:val="Normal"/>
        <w:spacing w:lineRule="auto" w:line="480"/>
        <w:rPr>
          <w:rFonts w:ascii="Arial" w:hAnsi="Arial" w:cs="Arial"/>
          <w:sz w:val="22"/>
          <w:szCs w:val="22"/>
          <w:lang w:val="en"/>
        </w:rPr>
      </w:pPr>
      <w:r>
        <w:rPr>
          <w:rFonts w:cs="Arial" w:ascii="Arial" w:hAnsi="Arial"/>
          <w:b/>
          <w:bCs/>
          <w:sz w:val="22"/>
          <w:szCs w:val="22"/>
          <w:u w:val="single"/>
          <w:lang w:val="en"/>
        </w:rPr>
        <w:t>Figure Legends</w:t>
      </w:r>
    </w:p>
    <w:p>
      <w:pPr>
        <w:pStyle w:val="Normal"/>
        <w:spacing w:lineRule="auto" w:line="480"/>
        <w:rPr>
          <w:rFonts w:ascii="Arial" w:hAnsi="Arial" w:cs="Arial"/>
          <w:sz w:val="22"/>
          <w:szCs w:val="22"/>
          <w:lang w:val="en"/>
        </w:rPr>
      </w:pPr>
      <w:r>
        <w:rPr>
          <w:rFonts w:cs="Arial" w:ascii="Arial" w:hAnsi="Arial"/>
          <w:b/>
          <w:bCs/>
          <w:sz w:val="22"/>
          <w:szCs w:val="22"/>
          <w:lang w:val="en"/>
        </w:rPr>
        <w:t xml:space="preserve">Figure 1 Legend: </w:t>
      </w:r>
      <w:r>
        <w:rPr>
          <w:rFonts w:cs="Arial" w:ascii="Arial" w:hAnsi="Arial"/>
          <w:sz w:val="22"/>
          <w:szCs w:val="22"/>
          <w:lang w:val="en"/>
        </w:rPr>
        <w:t>Cohort definition flow diagram.</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Figure 2 Legend:</w:t>
      </w:r>
      <w:r>
        <w:rPr>
          <w:rFonts w:cs="Arial" w:ascii="Arial" w:hAnsi="Arial"/>
          <w:sz w:val="22"/>
          <w:szCs w:val="22"/>
          <w:lang w:val="en"/>
        </w:rPr>
        <w:t xml:space="preserve"> Kaplan Meier curve of death censored graft survival. Comparison by Logrank test. </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Figure 3 Legend: A)</w:t>
      </w:r>
      <w:r>
        <w:rPr>
          <w:rFonts w:cs="Arial" w:ascii="Arial" w:hAnsi="Arial"/>
          <w:sz w:val="22"/>
          <w:szCs w:val="22"/>
          <w:lang w:val="en"/>
        </w:rPr>
        <w:t xml:space="preserve"> Alleles associated with risk of recurrence after utilizing the Benjamini-Hochberg correction with a false discovery rate of 20%. Odds ratios are for association with disease recurrence. Antigens are ordered from most to least significant in from top to bottom. Point estimates with 95% CI shown.  </w:t>
      </w:r>
      <w:r>
        <w:rPr>
          <w:rFonts w:cs="Arial" w:ascii="Arial" w:hAnsi="Arial"/>
          <w:b/>
          <w:bCs/>
          <w:sz w:val="22"/>
          <w:szCs w:val="22"/>
          <w:lang w:val="en"/>
        </w:rPr>
        <w:t>B)</w:t>
      </w:r>
      <w:r>
        <w:rPr>
          <w:rFonts w:cs="Arial" w:ascii="Arial" w:hAnsi="Arial"/>
          <w:sz w:val="22"/>
          <w:szCs w:val="22"/>
          <w:lang w:val="en"/>
        </w:rPr>
        <w:t xml:space="preserve"> Dose response of select Recipient HLA. Heterozygotes and homozygotes for each HLA shown. Odds ratios are for association with disease recurrence. Point estimates with 95% CI shown. HLA B13, B58, DR52, and DR53, not shown due to lack of information on heterozygosity or too few patients for modelling.</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Figure 4 Legend:</w:t>
      </w:r>
      <w:r>
        <w:rPr>
          <w:rFonts w:cs="Arial" w:ascii="Arial" w:hAnsi="Arial"/>
          <w:sz w:val="22"/>
          <w:szCs w:val="22"/>
          <w:lang w:val="en"/>
        </w:rPr>
        <w:t xml:space="preserve"> Association between all Recipient HLA antigens significantly associated with disease recurrence. HLA-DR7, DR53, and DQ2 are all positively correlated with one another. </w:t>
      </w:r>
      <w:ins w:id="119" w:author="Brian Shaw" w:date="2021-05-05T22:08:00Z">
        <w:r>
          <w:rPr>
            <w:rFonts w:cs="Arial" w:ascii="Arial" w:hAnsi="Arial"/>
            <w:sz w:val="22"/>
            <w:szCs w:val="22"/>
            <w:lang w:val="en"/>
          </w:rPr>
          <w:t xml:space="preserve">Pearson’s correlation coefficient shown. </w:t>
        </w:r>
      </w:ins>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 xml:space="preserve">Figure 5 Legend: </w:t>
      </w:r>
      <w:r>
        <w:rPr>
          <w:rFonts w:cs="Arial" w:ascii="Arial" w:hAnsi="Arial"/>
          <w:sz w:val="22"/>
          <w:szCs w:val="22"/>
          <w:lang w:val="en"/>
        </w:rPr>
        <w:t>Kaplan-Meier curves for significantly correlated HLA. Blue curves are without the specified antigen and red curves are with the specified antigen. All comparisons by logrank test.</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 xml:space="preserve">Table 1: </w:t>
      </w:r>
      <w:r>
        <w:rPr>
          <w:rFonts w:cs="Arial" w:ascii="Arial" w:hAnsi="Arial"/>
          <w:sz w:val="22"/>
          <w:szCs w:val="22"/>
          <w:lang w:val="en"/>
        </w:rPr>
        <w:t>Recipient Characteristics</w:t>
      </w:r>
    </w:p>
    <w:tbl>
      <w:tblPr>
        <w:tblStyle w:val="TableGrid"/>
        <w:tblW w:w="8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54"/>
        <w:gridCol w:w="1847"/>
        <w:gridCol w:w="1849"/>
        <w:gridCol w:w="986"/>
      </w:tblGrid>
      <w:tr>
        <w:trPr/>
        <w:tc>
          <w:tcPr>
            <w:tcW w:w="3554"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847"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No Recurrence</w:t>
            </w:r>
          </w:p>
        </w:tc>
        <w:tc>
          <w:tcPr>
            <w:tcW w:w="1849"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Recurrence</w:t>
            </w:r>
          </w:p>
        </w:tc>
        <w:tc>
          <w:tcPr>
            <w:tcW w:w="986"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b/>
                <w:kern w:val="0"/>
                <w:sz w:val="22"/>
                <w:szCs w:val="22"/>
                <w:lang w:val="en-US" w:eastAsia="en-US" w:bidi="ar-SA"/>
              </w:rPr>
              <w:t>p-value</w:t>
            </w:r>
          </w:p>
        </w:tc>
      </w:tr>
      <w:tr>
        <w:trPr/>
        <w:tc>
          <w:tcPr>
            <w:tcW w:w="35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847"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N=862</w:t>
            </w:r>
          </w:p>
        </w:tc>
        <w:tc>
          <w:tcPr>
            <w:tcW w:w="1849"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N=334</w:t>
            </w:r>
          </w:p>
        </w:tc>
        <w:tc>
          <w:tcPr>
            <w:tcW w:w="986"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Gender</w:t>
            </w:r>
            <w:r>
              <w:rPr>
                <w:rFonts w:eastAsia="Calibri" w:cs="Arial" w:ascii="Arial" w:hAnsi="Arial"/>
                <w:kern w:val="0"/>
                <w:sz w:val="22"/>
                <w:szCs w:val="22"/>
                <w:lang w:val="en-US" w:eastAsia="en-US" w:bidi="ar-SA"/>
              </w:rPr>
              <w:t>(Female)-n(%)</w:t>
            </w:r>
          </w:p>
        </w:tc>
        <w:tc>
          <w:tcPr>
            <w:tcW w:w="1847"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371 (43%)</w:t>
            </w:r>
          </w:p>
        </w:tc>
        <w:tc>
          <w:tcPr>
            <w:tcW w:w="1849"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146 (44%)</w:t>
            </w:r>
          </w:p>
        </w:tc>
        <w:tc>
          <w:tcPr>
            <w:tcW w:w="986"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0.83</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Age at transplant</w:t>
            </w:r>
            <w:r>
              <w:rPr>
                <w:rFonts w:eastAsia="Calibri" w:cs="Arial" w:ascii="Arial" w:hAnsi="Arial"/>
                <w:kern w:val="0"/>
                <w:sz w:val="22"/>
                <w:szCs w:val="22"/>
                <w:lang w:val="en-US" w:eastAsia="en-US" w:bidi="ar-SA"/>
              </w:rPr>
              <w:t>-Med(IQR)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16.0 (12.0-18.0)</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14.0 (10.0-17.0)</w:t>
            </w:r>
          </w:p>
        </w:tc>
        <w:tc>
          <w:tcPr>
            <w:tcW w:w="986"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&lt;0.001</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Age at listing</w:t>
            </w:r>
            <w:r>
              <w:rPr>
                <w:rFonts w:eastAsia="Calibri" w:cs="Arial" w:ascii="Arial" w:hAnsi="Arial"/>
                <w:kern w:val="0"/>
                <w:sz w:val="22"/>
                <w:szCs w:val="22"/>
                <w:lang w:val="en-US" w:eastAsia="en-US" w:bidi="ar-SA"/>
              </w:rPr>
              <w:t>-Med(IQR)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15 (12-17)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 (9-16)</w:t>
            </w:r>
          </w:p>
        </w:tc>
        <w:tc>
          <w:tcPr>
            <w:tcW w:w="986"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&lt;0.001</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Race</w:t>
            </w:r>
            <w:r>
              <w:rPr>
                <w:rFonts w:eastAsia="Calibri" w:cs="Arial" w:ascii="Arial" w:hAnsi="Arial"/>
                <w:kern w:val="0"/>
                <w:sz w:val="22"/>
                <w:szCs w:val="22"/>
                <w:lang w:val="en-US" w:eastAsia="en-US" w:bidi="ar-SA"/>
              </w:rPr>
              <w:t>-n(%)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0.20</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Asian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27 ( 3%)</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 ( 1%)</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Black</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323 (37%)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115 (34%)</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Multi-racial</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11 ( 1%)</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 ( 2%)</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Native American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 ( 1%)</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 ( 0%)</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Pacific Islander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 ( 0%)</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 ( 1%)</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White</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493 (57%)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203 (61%)</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Ethnicity</w:t>
            </w:r>
            <w:r>
              <w:rPr>
                <w:rFonts w:eastAsia="Calibri" w:cs="Arial" w:ascii="Arial" w:hAnsi="Arial"/>
                <w:kern w:val="0"/>
                <w:sz w:val="22"/>
                <w:szCs w:val="22"/>
                <w:lang w:val="en-US" w:eastAsia="en-US" w:bidi="ar-SA"/>
              </w:rPr>
              <w:t>(Latino)-n(%)</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251 (29%)</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79 (24%)</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0.058</w:t>
            </w:r>
          </w:p>
        </w:tc>
      </w:tr>
      <w:tr>
        <w:trPr>
          <w:del w:id="120"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21" w:author="Brian Shaw" w:date="2021-05-09T21:00:00Z">
              <w:r>
                <w:rPr>
                  <w:rFonts w:eastAsia="Calibri" w:cs="Arial" w:ascii="Arial" w:hAnsi="Arial"/>
                  <w:b/>
                  <w:bCs/>
                  <w:kern w:val="0"/>
                  <w:sz w:val="22"/>
                  <w:szCs w:val="22"/>
                  <w:lang w:val="en-US" w:eastAsia="en-US" w:bidi="ar-SA"/>
                </w:rPr>
                <w:delText>Insurance Status</w:delText>
              </w:r>
            </w:del>
            <w:del w:id="122" w:author="Brian Shaw" w:date="2021-05-09T21:00:00Z">
              <w:r>
                <w:rPr>
                  <w:rFonts w:eastAsia="Calibri" w:cs="Arial" w:ascii="Arial" w:hAnsi="Arial"/>
                  <w:kern w:val="0"/>
                  <w:sz w:val="22"/>
                  <w:szCs w:val="22"/>
                  <w:lang w:val="en-US" w:eastAsia="en-US" w:bidi="ar-SA"/>
                </w:rPr>
                <w:delText>-n(%)</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del w:id="123" w:author="Brian Shaw" w:date="2021-05-09T21:00:00Z">
              <w:r>
                <w:rPr>
                  <w:rFonts w:eastAsia="Calibri" w:cs="Arial" w:ascii="Arial" w:hAnsi="Arial"/>
                  <w:kern w:val="0"/>
                  <w:sz w:val="22"/>
                  <w:szCs w:val="22"/>
                  <w:lang w:val="en-US" w:eastAsia="en-US" w:bidi="ar-SA"/>
                </w:rPr>
                <w:delText xml:space="preserve"> </w:delText>
              </w:r>
            </w:del>
            <w:del w:id="124" w:author="Brian Shaw" w:date="2021-05-09T21:00:00Z">
              <w:r>
                <w:rPr>
                  <w:rFonts w:eastAsia="Calibri" w:cs="Arial" w:ascii="Arial" w:hAnsi="Arial"/>
                  <w:kern w:val="0"/>
                  <w:sz w:val="22"/>
                  <w:szCs w:val="22"/>
                  <w:lang w:val="en-US" w:eastAsia="en-US" w:bidi="ar-SA"/>
                </w:rPr>
                <w:delText>0.40</w:delText>
              </w:r>
            </w:del>
          </w:p>
        </w:tc>
      </w:tr>
      <w:tr>
        <w:trPr>
          <w:del w:id="125"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26" w:author="Brian Shaw" w:date="2021-05-09T21:00:00Z">
              <w:r>
                <w:rPr>
                  <w:rFonts w:eastAsia="Calibri" w:cs="Arial" w:ascii="Arial" w:hAnsi="Arial"/>
                  <w:kern w:val="0"/>
                  <w:sz w:val="22"/>
                  <w:szCs w:val="22"/>
                  <w:lang w:val="en-US" w:eastAsia="en-US" w:bidi="ar-SA"/>
                </w:rPr>
                <w:delText xml:space="preserve">   </w:delText>
              </w:r>
            </w:del>
            <w:del w:id="127" w:author="Brian Shaw" w:date="2021-05-09T21:00:00Z">
              <w:r>
                <w:rPr>
                  <w:rFonts w:eastAsia="Calibri" w:cs="Arial" w:ascii="Arial" w:hAnsi="Arial"/>
                  <w:kern w:val="0"/>
                  <w:sz w:val="22"/>
                  <w:szCs w:val="22"/>
                  <w:lang w:val="en-US" w:eastAsia="en-US" w:bidi="ar-SA"/>
                </w:rPr>
                <w:delText>Public</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del w:id="128" w:author="Brian Shaw" w:date="2021-05-09T21:00:00Z">
              <w:r>
                <w:rPr>
                  <w:rFonts w:eastAsia="Calibri" w:cs="Arial" w:ascii="Arial" w:hAnsi="Arial"/>
                  <w:kern w:val="0"/>
                  <w:sz w:val="22"/>
                  <w:szCs w:val="22"/>
                  <w:lang w:val="en-US" w:eastAsia="en-US" w:bidi="ar-SA"/>
                </w:rPr>
                <w:delText>545 (63%)</w:delText>
              </w:r>
            </w:del>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del w:id="129" w:author="Brian Shaw" w:date="2021-05-09T21:00:00Z">
              <w:r>
                <w:rPr>
                  <w:rFonts w:eastAsia="Calibri" w:cs="Arial" w:ascii="Arial" w:hAnsi="Arial"/>
                  <w:kern w:val="0"/>
                  <w:sz w:val="22"/>
                  <w:szCs w:val="22"/>
                  <w:lang w:val="en-US" w:eastAsia="en-US" w:bidi="ar-SA"/>
                </w:rPr>
                <w:delText>208 (62%)</w:delText>
              </w:r>
            </w:del>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del w:id="130"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31" w:author="Brian Shaw" w:date="2021-05-09T21:00:00Z">
              <w:r>
                <w:rPr>
                  <w:rFonts w:eastAsia="Calibri" w:cs="Arial" w:ascii="Arial" w:hAnsi="Arial"/>
                  <w:kern w:val="0"/>
                  <w:sz w:val="22"/>
                  <w:szCs w:val="22"/>
                  <w:lang w:val="en-US" w:eastAsia="en-US" w:bidi="ar-SA"/>
                </w:rPr>
                <w:delText xml:space="preserve">   </w:delText>
              </w:r>
            </w:del>
            <w:del w:id="132" w:author="Brian Shaw" w:date="2021-05-09T21:00:00Z">
              <w:r>
                <w:rPr>
                  <w:rFonts w:eastAsia="Calibri" w:cs="Arial" w:ascii="Arial" w:hAnsi="Arial"/>
                  <w:kern w:val="0"/>
                  <w:sz w:val="22"/>
                  <w:szCs w:val="22"/>
                  <w:lang w:val="en-US" w:eastAsia="en-US" w:bidi="ar-SA"/>
                </w:rPr>
                <w:delText>Private</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del w:id="133" w:author="Brian Shaw" w:date="2021-05-09T21:00:00Z">
              <w:r>
                <w:rPr>
                  <w:rFonts w:eastAsia="Calibri" w:cs="Arial" w:ascii="Arial" w:hAnsi="Arial"/>
                  <w:kern w:val="0"/>
                  <w:sz w:val="22"/>
                  <w:szCs w:val="22"/>
                  <w:lang w:val="en-US" w:eastAsia="en-US" w:bidi="ar-SA"/>
                </w:rPr>
                <w:delText>308 (36%)</w:delText>
              </w:r>
            </w:del>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del w:id="134" w:author="Brian Shaw" w:date="2021-05-09T21:00:00Z">
              <w:r>
                <w:rPr>
                  <w:rFonts w:eastAsia="Calibri" w:cs="Arial" w:ascii="Arial" w:hAnsi="Arial"/>
                  <w:kern w:val="0"/>
                  <w:sz w:val="22"/>
                  <w:szCs w:val="22"/>
                  <w:lang w:val="en-US" w:eastAsia="en-US" w:bidi="ar-SA"/>
                </w:rPr>
                <w:delText>125 (37%)</w:delText>
              </w:r>
            </w:del>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del w:id="135" w:author="Brian Shaw" w:date="2021-05-09T21:00:00Z"/>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del w:id="136" w:author="Brian Shaw" w:date="2021-05-09T21:00:00Z">
              <w:r>
                <w:rPr>
                  <w:rFonts w:eastAsia="Calibri" w:cs="Arial" w:ascii="Arial" w:hAnsi="Arial"/>
                  <w:kern w:val="0"/>
                  <w:sz w:val="22"/>
                  <w:szCs w:val="22"/>
                  <w:lang w:val="en-US" w:eastAsia="en-US" w:bidi="ar-SA"/>
                </w:rPr>
                <w:delText xml:space="preserve">   </w:delText>
              </w:r>
            </w:del>
            <w:del w:id="137" w:author="Brian Shaw" w:date="2021-05-09T21:00:00Z">
              <w:r>
                <w:rPr>
                  <w:rFonts w:eastAsia="Calibri" w:cs="Arial" w:ascii="Arial" w:hAnsi="Arial"/>
                  <w:kern w:val="0"/>
                  <w:sz w:val="22"/>
                  <w:szCs w:val="22"/>
                  <w:lang w:val="en-US" w:eastAsia="en-US" w:bidi="ar-SA"/>
                </w:rPr>
                <w:delText>Self</w:delText>
              </w:r>
            </w:del>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del w:id="138" w:author="Brian Shaw" w:date="2021-05-09T21:00:00Z">
              <w:r>
                <w:rPr>
                  <w:rFonts w:eastAsia="Calibri" w:cs="Arial" w:ascii="Arial" w:hAnsi="Arial"/>
                  <w:kern w:val="0"/>
                  <w:sz w:val="22"/>
                  <w:szCs w:val="22"/>
                  <w:lang w:val="en-US" w:eastAsia="en-US" w:bidi="ar-SA"/>
                </w:rPr>
                <w:delText>9 ( 1%)</w:delText>
              </w:r>
            </w:del>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del w:id="139" w:author="Brian Shaw" w:date="2021-05-09T21:00:00Z">
              <w:r>
                <w:rPr>
                  <w:rFonts w:eastAsia="Calibri" w:cs="Arial" w:ascii="Arial" w:hAnsi="Arial"/>
                  <w:kern w:val="0"/>
                  <w:sz w:val="22"/>
                  <w:szCs w:val="22"/>
                  <w:lang w:val="en-US" w:eastAsia="en-US" w:bidi="ar-SA"/>
                </w:rPr>
                <w:delText>1 ( 0%)</w:delText>
              </w:r>
            </w:del>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Time on Dialysis</w:t>
            </w:r>
            <w:r>
              <w:rPr>
                <w:rFonts w:eastAsia="Calibri" w:cs="Arial" w:ascii="Arial" w:hAnsi="Arial"/>
                <w:kern w:val="0"/>
                <w:sz w:val="22"/>
                <w:szCs w:val="22"/>
                <w:lang w:val="en-US" w:eastAsia="en-US" w:bidi="ar-SA"/>
              </w:rPr>
              <w:t>(mos)-Med(IQR)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15 (7-27)</w:t>
            </w:r>
          </w:p>
        </w:tc>
        <w:tc>
          <w:tcPr>
            <w:tcW w:w="1849"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16 (8-29)</w:t>
            </w:r>
          </w:p>
        </w:tc>
        <w:tc>
          <w:tcPr>
            <w:tcW w:w="986"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0.42</w:t>
            </w:r>
          </w:p>
        </w:tc>
      </w:tr>
      <w:tr>
        <w:trPr/>
        <w:tc>
          <w:tcPr>
            <w:tcW w:w="35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Albumin</w:t>
            </w:r>
            <w:r>
              <w:rPr>
                <w:rFonts w:eastAsia="Calibri" w:cs="Arial" w:ascii="Arial" w:hAnsi="Arial"/>
                <w:kern w:val="0"/>
                <w:sz w:val="22"/>
                <w:szCs w:val="22"/>
                <w:lang w:val="en-US" w:eastAsia="en-US" w:bidi="ar-SA"/>
              </w:rPr>
              <w:t>(g/dL)-MED(IQR)</w:t>
            </w:r>
          </w:p>
        </w:tc>
        <w:tc>
          <w:tcPr>
            <w:tcW w:w="1847" w:type="dxa"/>
            <w:tcBorders>
              <w:top w:val="nil"/>
              <w:left w:val="nil"/>
              <w:bottom w:val="nil"/>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3.7 (3.2-4.2)</w:t>
            </w:r>
            <w:r>
              <w:rPr>
                <w:rFonts w:eastAsia="Calibri" w:cs="Arial" w:ascii="Arial" w:hAnsi="Arial"/>
                <w:kern w:val="0"/>
                <w:sz w:val="22"/>
                <w:szCs w:val="22"/>
                <w:vertAlign w:val="superscript"/>
                <w:lang w:val="en-US" w:eastAsia="en-US" w:bidi="ar-SA"/>
              </w:rPr>
              <w:t>&amp;</w:t>
            </w:r>
          </w:p>
        </w:tc>
        <w:tc>
          <w:tcPr>
            <w:tcW w:w="1849" w:type="dxa"/>
            <w:tcBorders>
              <w:top w:val="nil"/>
              <w:left w:val="nil"/>
              <w:bottom w:val="nil"/>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3.3 (2.4-3.8)</w:t>
            </w:r>
            <w:r>
              <w:rPr>
                <w:rFonts w:eastAsia="Calibri" w:cs="Arial" w:ascii="Arial" w:hAnsi="Arial"/>
                <w:kern w:val="0"/>
                <w:sz w:val="22"/>
                <w:szCs w:val="22"/>
                <w:vertAlign w:val="superscript"/>
                <w:lang w:val="en-US" w:eastAsia="en-US" w:bidi="ar-SA"/>
              </w:rPr>
              <w:t>&amp;</w:t>
            </w:r>
          </w:p>
        </w:tc>
        <w:tc>
          <w:tcPr>
            <w:tcW w:w="986" w:type="dxa"/>
            <w:tcBorders>
              <w:top w:val="nil"/>
              <w:left w:val="nil"/>
              <w:bottom w:val="nil"/>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&lt;0.001</w:t>
            </w:r>
          </w:p>
        </w:tc>
      </w:tr>
      <w:tr>
        <w:trPr/>
        <w:tc>
          <w:tcPr>
            <w:tcW w:w="35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Body Mass Index</w:t>
            </w:r>
            <w:r>
              <w:rPr>
                <w:rFonts w:eastAsia="Calibri" w:cs="Arial" w:ascii="Arial" w:hAnsi="Arial"/>
                <w:kern w:val="0"/>
                <w:sz w:val="22"/>
                <w:szCs w:val="22"/>
                <w:lang w:val="en-US" w:eastAsia="en-US" w:bidi="ar-SA"/>
              </w:rPr>
              <w:t>-Med(IQR)</w:t>
            </w:r>
          </w:p>
        </w:tc>
        <w:tc>
          <w:tcPr>
            <w:tcW w:w="1847"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20.5 (17.5-24.8)</w:t>
            </w:r>
            <w:r>
              <w:rPr>
                <w:rFonts w:eastAsia="Calibri" w:cs="Arial" w:ascii="Arial" w:hAnsi="Arial"/>
                <w:kern w:val="0"/>
                <w:sz w:val="22"/>
                <w:szCs w:val="22"/>
                <w:vertAlign w:val="superscript"/>
                <w:lang w:val="en-US" w:eastAsia="en-US" w:bidi="ar-SA"/>
              </w:rPr>
              <w:t>^</w:t>
            </w:r>
          </w:p>
        </w:tc>
        <w:tc>
          <w:tcPr>
            <w:tcW w:w="1849"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19.3 (17.0-23.0)</w:t>
            </w:r>
            <w:r>
              <w:rPr>
                <w:rFonts w:eastAsia="Calibri" w:cs="Arial" w:ascii="Arial" w:hAnsi="Arial"/>
                <w:kern w:val="0"/>
                <w:sz w:val="22"/>
                <w:szCs w:val="22"/>
                <w:vertAlign w:val="superscript"/>
                <w:lang w:val="en-US" w:eastAsia="en-US" w:bidi="ar-SA"/>
              </w:rPr>
              <w:t>^</w:t>
            </w:r>
          </w:p>
        </w:tc>
        <w:tc>
          <w:tcPr>
            <w:tcW w:w="986" w:type="dxa"/>
            <w:tcBorders>
              <w:top w:val="nil"/>
              <w:left w:val="nil"/>
              <w:bottom w:val="single" w:sz="6" w:space="0" w:color="000000"/>
              <w:right w:val="nil"/>
            </w:tcBorders>
            <w:vAlign w:val="center"/>
          </w:tcPr>
          <w:p>
            <w:pPr>
              <w:pStyle w:val="Normal"/>
              <w:widowControl/>
              <w:spacing w:before="0" w:after="0"/>
              <w:jc w:val="left"/>
              <w:rPr>
                <w:rFonts w:ascii="Arial" w:hAnsi="Arial" w:cs="Arial"/>
                <w:b/>
                <w:b/>
                <w:bCs/>
              </w:rPr>
            </w:pPr>
            <w:r>
              <w:rPr>
                <w:rFonts w:eastAsia="Calibri" w:cs="Arial" w:ascii="Arial" w:hAnsi="Arial"/>
                <w:b/>
                <w:bCs/>
                <w:kern w:val="0"/>
                <w:sz w:val="22"/>
                <w:szCs w:val="22"/>
                <w:lang w:val="en-US" w:eastAsia="en-US" w:bidi="ar-SA"/>
              </w:rPr>
              <w:t xml:space="preserve"> </w:t>
            </w:r>
            <w:r>
              <w:rPr>
                <w:rFonts w:eastAsia="Calibri" w:cs="Arial" w:ascii="Arial" w:hAnsi="Arial"/>
                <w:b/>
                <w:bCs/>
                <w:kern w:val="0"/>
                <w:sz w:val="22"/>
                <w:szCs w:val="22"/>
                <w:lang w:val="en-US" w:eastAsia="en-US" w:bidi="ar-SA"/>
              </w:rPr>
              <w:t>0.002</w:t>
            </w:r>
          </w:p>
        </w:tc>
      </w:tr>
    </w:tbl>
    <w:p>
      <w:pPr>
        <w:pStyle w:val="Normal"/>
        <w:spacing w:lineRule="auto" w:line="480"/>
        <w:rPr>
          <w:rFonts w:ascii="Arial" w:hAnsi="Arial" w:cs="Arial"/>
          <w:sz w:val="22"/>
          <w:szCs w:val="22"/>
        </w:rPr>
      </w:pPr>
      <w:r>
        <w:rPr>
          <w:rFonts w:cs="Arial" w:ascii="Arial" w:hAnsi="Arial"/>
          <w:b/>
          <w:bCs/>
          <w:sz w:val="22"/>
          <w:szCs w:val="22"/>
          <w:lang w:val="en"/>
        </w:rPr>
        <w:t>Legend:</w:t>
      </w:r>
      <w:r>
        <w:rPr>
          <w:rFonts w:cs="Arial" w:ascii="Arial" w:hAnsi="Arial"/>
          <w:sz w:val="22"/>
          <w:szCs w:val="22"/>
          <w:lang w:val="en"/>
        </w:rPr>
        <w:t xml:space="preserve"> Bolded p-values are significant at p&lt;0.05 level; *0-5% Missing; ^5-10% Missing; &amp;10-20% Missing; †&gt;20% Missing</w:t>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sz w:val="22"/>
          <w:szCs w:val="22"/>
          <w:lang w:val="en"/>
        </w:rPr>
      </w:pPr>
      <w:r>
        <w:rPr>
          <w:rFonts w:cs="Arial" w:ascii="Arial" w:hAnsi="Arial"/>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ins w:id="141" w:author="Brian Shaw" w:date="2021-05-09T21:50:00Z"/>
        </w:rPr>
      </w:pPr>
      <w:ins w:id="140" w:author="Brian Shaw" w:date="2021-05-09T21:50:00Z">
        <w:r>
          <w:rPr>
            <w:rFonts w:cs="Arial" w:ascii="Arial" w:hAnsi="Arial"/>
            <w:b/>
            <w:bCs/>
            <w:sz w:val="22"/>
            <w:szCs w:val="22"/>
            <w:lang w:val="en"/>
          </w:rPr>
        </w:r>
      </w:ins>
    </w:p>
    <w:p>
      <w:pPr>
        <w:pStyle w:val="Normal"/>
        <w:spacing w:lineRule="auto" w:line="480"/>
        <w:rPr>
          <w:rFonts w:ascii="Arial" w:hAnsi="Arial" w:cs="Arial"/>
          <w:sz w:val="22"/>
          <w:szCs w:val="22"/>
          <w:lang w:val="en"/>
        </w:rPr>
      </w:pPr>
      <w:r>
        <w:rPr>
          <w:rFonts w:cs="Arial" w:ascii="Arial" w:hAnsi="Arial"/>
          <w:b/>
          <w:bCs/>
          <w:sz w:val="22"/>
          <w:szCs w:val="22"/>
          <w:lang w:val="en"/>
        </w:rPr>
        <w:t xml:space="preserve">Table 2: </w:t>
      </w:r>
      <w:r>
        <w:rPr>
          <w:rFonts w:cs="Arial" w:ascii="Arial" w:hAnsi="Arial"/>
          <w:sz w:val="22"/>
          <w:szCs w:val="22"/>
          <w:lang w:val="en"/>
        </w:rPr>
        <w:t>Donor Characteristics</w:t>
      </w:r>
    </w:p>
    <w:tbl>
      <w:tblPr>
        <w:tblStyle w:val="TableGrid"/>
        <w:tblW w:w="92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54"/>
        <w:gridCol w:w="1782"/>
        <w:gridCol w:w="2027"/>
        <w:gridCol w:w="1379"/>
      </w:tblGrid>
      <w:tr>
        <w:trPr/>
        <w:tc>
          <w:tcPr>
            <w:tcW w:w="4054"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782"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No Recurrence</w:t>
            </w:r>
          </w:p>
        </w:tc>
        <w:tc>
          <w:tcPr>
            <w:tcW w:w="2027" w:type="dxa"/>
            <w:tcBorders>
              <w:left w:val="nil"/>
              <w:bottom w:val="nil"/>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Recurrence</w:t>
            </w:r>
          </w:p>
        </w:tc>
        <w:tc>
          <w:tcPr>
            <w:tcW w:w="1379" w:type="dxa"/>
            <w:tcBorders>
              <w:left w:val="nil"/>
              <w:bottom w:val="nil"/>
              <w:right w:val="nil"/>
            </w:tcBorders>
            <w:vAlign w:val="center"/>
          </w:tcPr>
          <w:p>
            <w:pPr>
              <w:pStyle w:val="Normal"/>
              <w:widowControl/>
              <w:spacing w:before="0" w:after="0"/>
              <w:jc w:val="left"/>
              <w:rPr>
                <w:rFonts w:ascii="Arial" w:hAnsi="Arial" w:cs="Arial"/>
              </w:rPr>
            </w:pPr>
            <w:r>
              <w:rPr>
                <w:rFonts w:cs="Arial" w:ascii="Arial" w:hAnsi="Arial"/>
                <w:b/>
                <w:kern w:val="0"/>
                <w:sz w:val="22"/>
                <w:szCs w:val="22"/>
                <w:lang w:val="en-US" w:eastAsia="en-US" w:bidi="ar-SA"/>
              </w:rPr>
              <w:t>p-value</w:t>
            </w:r>
          </w:p>
        </w:tc>
      </w:tr>
      <w:tr>
        <w:trPr/>
        <w:tc>
          <w:tcPr>
            <w:tcW w:w="40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c>
          <w:tcPr>
            <w:tcW w:w="1782"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w:t>
            </w:r>
            <w:ins w:id="142" w:author="Brian Shaw" w:date="2021-05-09T21:25:00Z">
              <w:r>
                <w:rPr>
                  <w:rFonts w:cs="Arial" w:ascii="Arial" w:hAnsi="Arial"/>
                  <w:b/>
                  <w:kern w:val="0"/>
                  <w:sz w:val="22"/>
                  <w:szCs w:val="22"/>
                  <w:lang w:val="en-US" w:eastAsia="en-US" w:bidi="ar-SA"/>
                </w:rPr>
                <w:t>856</w:t>
              </w:r>
            </w:ins>
            <w:del w:id="143" w:author="Brian Shaw" w:date="2021-05-09T21:25:00Z">
              <w:r>
                <w:rPr>
                  <w:rFonts w:cs="Arial" w:ascii="Arial" w:hAnsi="Arial"/>
                  <w:b/>
                  <w:kern w:val="0"/>
                  <w:sz w:val="22"/>
                  <w:szCs w:val="22"/>
                  <w:lang w:val="en-US" w:eastAsia="en-US" w:bidi="ar-SA"/>
                </w:rPr>
                <w:delText>8</w:delText>
              </w:r>
            </w:del>
            <w:del w:id="144" w:author="Brian Shaw" w:date="2021-05-09T21:22:00Z">
              <w:r>
                <w:rPr>
                  <w:rFonts w:cs="Arial" w:ascii="Arial" w:hAnsi="Arial"/>
                  <w:b/>
                  <w:kern w:val="0"/>
                  <w:sz w:val="22"/>
                  <w:szCs w:val="22"/>
                  <w:lang w:val="en-US" w:eastAsia="en-US" w:bidi="ar-SA"/>
                </w:rPr>
                <w:delText>57</w:delText>
              </w:r>
            </w:del>
          </w:p>
        </w:tc>
        <w:tc>
          <w:tcPr>
            <w:tcW w:w="2027" w:type="dxa"/>
            <w:tcBorders>
              <w:top w:val="nil"/>
              <w:left w:val="nil"/>
              <w:bottom w:val="single" w:sz="6" w:space="0" w:color="000000"/>
              <w:right w:val="nil"/>
            </w:tcBorders>
            <w:vAlign w:val="center"/>
          </w:tcPr>
          <w:p>
            <w:pPr>
              <w:pStyle w:val="Normal"/>
              <w:widowControl/>
              <w:spacing w:before="0" w:after="0"/>
              <w:jc w:val="center"/>
              <w:rPr>
                <w:rFonts w:ascii="Arial" w:hAnsi="Arial" w:cs="Arial"/>
              </w:rPr>
            </w:pPr>
            <w:r>
              <w:rPr>
                <w:rFonts w:cs="Arial" w:ascii="Arial" w:hAnsi="Arial"/>
                <w:b/>
                <w:kern w:val="0"/>
                <w:sz w:val="22"/>
                <w:szCs w:val="22"/>
                <w:lang w:val="en-US" w:eastAsia="en-US" w:bidi="ar-SA"/>
              </w:rPr>
              <w:t>N=</w:t>
            </w:r>
            <w:ins w:id="145" w:author="Brian Shaw" w:date="2021-05-09T21:25:00Z">
              <w:r>
                <w:rPr>
                  <w:rFonts w:cs="Arial" w:ascii="Arial" w:hAnsi="Arial"/>
                  <w:b/>
                  <w:kern w:val="0"/>
                  <w:sz w:val="22"/>
                  <w:szCs w:val="22"/>
                  <w:lang w:val="en-US" w:eastAsia="en-US" w:bidi="ar-SA"/>
                </w:rPr>
                <w:t>328</w:t>
              </w:r>
            </w:ins>
            <w:del w:id="146" w:author="Brian Shaw" w:date="2021-05-09T21:25:00Z">
              <w:r>
                <w:rPr>
                  <w:rFonts w:cs="Arial" w:ascii="Arial" w:hAnsi="Arial"/>
                  <w:b/>
                  <w:kern w:val="0"/>
                  <w:sz w:val="22"/>
                  <w:szCs w:val="22"/>
                  <w:lang w:val="en-US" w:eastAsia="en-US" w:bidi="ar-SA"/>
                </w:rPr>
                <w:delText>334</w:delText>
              </w:r>
            </w:del>
          </w:p>
        </w:tc>
        <w:tc>
          <w:tcPr>
            <w:tcW w:w="1379"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Type</w:t>
            </w:r>
            <w:r>
              <w:rPr>
                <w:rFonts w:eastAsia="Calibri" w:cs="Arial" w:ascii="Arial" w:hAnsi="Arial"/>
                <w:kern w:val="0"/>
                <w:sz w:val="22"/>
                <w:szCs w:val="22"/>
                <w:lang w:val="en-US" w:eastAsia="en-US" w:bidi="ar-SA"/>
              </w:rPr>
              <w:t>(Living)-n(%)</w:t>
            </w:r>
          </w:p>
        </w:tc>
        <w:tc>
          <w:tcPr>
            <w:tcW w:w="1782"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217 (25%)</w:t>
            </w:r>
          </w:p>
        </w:tc>
        <w:tc>
          <w:tcPr>
            <w:tcW w:w="2027" w:type="dxa"/>
            <w:tcBorders>
              <w:top w:val="single" w:sz="6" w:space="0" w:color="000000"/>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96 (29%)</w:t>
            </w:r>
          </w:p>
        </w:tc>
        <w:tc>
          <w:tcPr>
            <w:tcW w:w="1379" w:type="dxa"/>
            <w:tcBorders>
              <w:top w:val="single" w:sz="6" w:space="0" w:color="000000"/>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47" w:author="Brian Shaw" w:date="2021-05-09T21:25:00Z">
              <w:r>
                <w:rPr>
                  <w:rFonts w:eastAsia="Calibri" w:cs="Arial" w:ascii="Arial" w:hAnsi="Arial"/>
                  <w:kern w:val="0"/>
                  <w:sz w:val="22"/>
                  <w:szCs w:val="22"/>
                  <w:lang w:val="en-US" w:eastAsia="en-US" w:bidi="ar-SA"/>
                </w:rPr>
                <w:t>17</w:t>
              </w:r>
            </w:ins>
            <w:del w:id="148" w:author="Brian Shaw" w:date="2021-05-09T21:25:00Z">
              <w:r>
                <w:rPr>
                  <w:rFonts w:eastAsia="Calibri" w:cs="Arial" w:ascii="Arial" w:hAnsi="Arial"/>
                  <w:kern w:val="0"/>
                  <w:sz w:val="22"/>
                  <w:szCs w:val="22"/>
                  <w:lang w:val="en-US" w:eastAsia="en-US" w:bidi="ar-SA"/>
                </w:rPr>
                <w:delText>23</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Related Donor</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170 (20%)</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74 (2</w:t>
            </w:r>
            <w:ins w:id="149" w:author="Brian Shaw" w:date="2021-05-09T21:25:00Z">
              <w:r>
                <w:rPr>
                  <w:rFonts w:eastAsia="Calibri" w:cs="Arial" w:ascii="Arial" w:hAnsi="Arial"/>
                  <w:kern w:val="0"/>
                  <w:sz w:val="22"/>
                  <w:szCs w:val="22"/>
                  <w:lang w:val="en-US" w:eastAsia="en-US" w:bidi="ar-SA"/>
                </w:rPr>
                <w:t>3</w:t>
              </w:r>
            </w:ins>
            <w:del w:id="150" w:author="Brian Shaw" w:date="2021-05-09T21:25:00Z">
              <w:r>
                <w:rPr>
                  <w:rFonts w:eastAsia="Calibri" w:cs="Arial" w:ascii="Arial" w:hAnsi="Arial"/>
                  <w:kern w:val="0"/>
                  <w:sz w:val="22"/>
                  <w:szCs w:val="22"/>
                  <w:lang w:val="en-US" w:eastAsia="en-US" w:bidi="ar-SA"/>
                </w:rPr>
                <w:delText>2</w:delText>
              </w:r>
            </w:del>
            <w:r>
              <w:rPr>
                <w:rFonts w:eastAsia="Calibri" w:cs="Arial" w:ascii="Arial" w:hAnsi="Arial"/>
                <w:kern w:val="0"/>
                <w:sz w:val="22"/>
                <w:szCs w:val="22"/>
                <w:lang w:val="en-US"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0.3</w:t>
            </w:r>
            <w:ins w:id="151" w:author="Brian Shaw" w:date="2021-05-09T21:25:00Z">
              <w:r>
                <w:rPr>
                  <w:rFonts w:eastAsia="Calibri" w:cs="Arial" w:ascii="Arial" w:hAnsi="Arial"/>
                  <w:kern w:val="0"/>
                  <w:sz w:val="22"/>
                  <w:szCs w:val="22"/>
                  <w:lang w:val="en-US" w:eastAsia="en-US" w:bidi="ar-SA"/>
                </w:rPr>
                <w:t>0</w:t>
              </w:r>
            </w:ins>
            <w:del w:id="152" w:author="Brian Shaw" w:date="2021-05-09T21:25:00Z">
              <w:r>
                <w:rPr>
                  <w:rFonts w:eastAsia="Calibri" w:cs="Arial" w:ascii="Arial" w:hAnsi="Arial"/>
                  <w:kern w:val="0"/>
                  <w:sz w:val="22"/>
                  <w:szCs w:val="22"/>
                  <w:lang w:val="en-US" w:eastAsia="en-US" w:bidi="ar-SA"/>
                </w:rPr>
                <w:delText>7</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Gender</w:t>
            </w:r>
            <w:r>
              <w:rPr>
                <w:rFonts w:eastAsia="Calibri" w:cs="Arial" w:ascii="Arial" w:hAnsi="Arial"/>
                <w:kern w:val="0"/>
                <w:sz w:val="22"/>
                <w:szCs w:val="22"/>
                <w:lang w:val="en-US" w:eastAsia="en-US" w:bidi="ar-SA"/>
              </w:rPr>
              <w:t>(Female)n(%)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33</w:t>
            </w:r>
            <w:ins w:id="153" w:author="Brian Shaw" w:date="2021-05-09T21:26:00Z">
              <w:r>
                <w:rPr>
                  <w:rFonts w:eastAsia="Calibri" w:cs="Arial" w:ascii="Arial" w:hAnsi="Arial"/>
                  <w:kern w:val="0"/>
                  <w:sz w:val="22"/>
                  <w:szCs w:val="22"/>
                  <w:lang w:val="en-US" w:eastAsia="en-US" w:bidi="ar-SA"/>
                </w:rPr>
                <w:t>8</w:t>
              </w:r>
            </w:ins>
            <w:del w:id="154" w:author="Brian Shaw" w:date="2021-05-09T21:26: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(39%)</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w:t>
            </w:r>
            <w:ins w:id="155" w:author="Brian Shaw" w:date="2021-05-09T21:26:00Z">
              <w:r>
                <w:rPr>
                  <w:rFonts w:eastAsia="Calibri" w:cs="Arial" w:ascii="Arial" w:hAnsi="Arial"/>
                  <w:kern w:val="0"/>
                  <w:sz w:val="22"/>
                  <w:szCs w:val="22"/>
                  <w:lang w:val="en-US" w:eastAsia="en-US" w:bidi="ar-SA"/>
                </w:rPr>
                <w:t>6</w:t>
              </w:r>
            </w:ins>
            <w:del w:id="156" w:author="Brian Shaw" w:date="2021-05-09T21:26:00Z">
              <w:r>
                <w:rPr>
                  <w:rFonts w:eastAsia="Calibri" w:cs="Arial" w:ascii="Arial" w:hAnsi="Arial"/>
                  <w:kern w:val="0"/>
                  <w:sz w:val="22"/>
                  <w:szCs w:val="22"/>
                  <w:lang w:val="en-US" w:eastAsia="en-US" w:bidi="ar-SA"/>
                </w:rPr>
                <w:delText>9</w:delText>
              </w:r>
            </w:del>
            <w:r>
              <w:rPr>
                <w:rFonts w:eastAsia="Calibri" w:cs="Arial" w:ascii="Arial" w:hAnsi="Arial"/>
                <w:kern w:val="0"/>
                <w:sz w:val="22"/>
                <w:szCs w:val="22"/>
                <w:lang w:val="en-US" w:eastAsia="en-US" w:bidi="ar-SA"/>
              </w:rPr>
              <w:t xml:space="preserve"> (4</w:t>
            </w:r>
            <w:ins w:id="157" w:author="Brian Shaw" w:date="2021-05-09T21:26:00Z">
              <w:r>
                <w:rPr>
                  <w:rFonts w:eastAsia="Calibri" w:cs="Arial" w:ascii="Arial" w:hAnsi="Arial"/>
                  <w:kern w:val="0"/>
                  <w:sz w:val="22"/>
                  <w:szCs w:val="22"/>
                  <w:lang w:val="en-US" w:eastAsia="en-US" w:bidi="ar-SA"/>
                </w:rPr>
                <w:t>1</w:t>
              </w:r>
            </w:ins>
            <w:del w:id="158" w:author="Brian Shaw" w:date="2021-05-09T21:26:00Z">
              <w:r>
                <w:rPr>
                  <w:rFonts w:eastAsia="Calibri" w:cs="Arial" w:ascii="Arial" w:hAnsi="Arial"/>
                  <w:kern w:val="0"/>
                  <w:sz w:val="22"/>
                  <w:szCs w:val="22"/>
                  <w:lang w:val="en-US" w:eastAsia="en-US" w:bidi="ar-SA"/>
                </w:rPr>
                <w:delText>2</w:delText>
              </w:r>
            </w:del>
            <w:r>
              <w:rPr>
                <w:rFonts w:eastAsia="Calibri" w:cs="Arial" w:ascii="Arial" w:hAnsi="Arial"/>
                <w:kern w:val="0"/>
                <w:sz w:val="22"/>
                <w:szCs w:val="22"/>
                <w:lang w:val="en-US"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59" w:author="Brian Shaw" w:date="2021-05-09T21:26:00Z">
              <w:r>
                <w:rPr>
                  <w:rFonts w:eastAsia="Calibri" w:cs="Arial" w:ascii="Arial" w:hAnsi="Arial"/>
                  <w:kern w:val="0"/>
                  <w:sz w:val="22"/>
                  <w:szCs w:val="22"/>
                  <w:lang w:val="en-US" w:eastAsia="en-US" w:bidi="ar-SA"/>
                </w:rPr>
                <w:t>53</w:t>
              </w:r>
            </w:ins>
            <w:del w:id="160" w:author="Brian Shaw" w:date="2021-05-09T21:26:00Z">
              <w:r>
                <w:rPr>
                  <w:rFonts w:eastAsia="Calibri" w:cs="Arial" w:ascii="Arial" w:hAnsi="Arial"/>
                  <w:kern w:val="0"/>
                  <w:sz w:val="22"/>
                  <w:szCs w:val="22"/>
                  <w:lang w:val="en-US" w:eastAsia="en-US" w:bidi="ar-SA"/>
                </w:rPr>
                <w:delText>47</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Age</w:t>
            </w:r>
            <w:r>
              <w:rPr>
                <w:rFonts w:eastAsia="Calibri" w:cs="Arial" w:ascii="Arial" w:hAnsi="Arial"/>
                <w:kern w:val="0"/>
                <w:sz w:val="22"/>
                <w:szCs w:val="22"/>
                <w:lang w:val="en-US" w:eastAsia="en-US" w:bidi="ar-SA"/>
              </w:rPr>
              <w:t>-MED(IQR)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25.0 (19.0-34.0)</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26.5 (19.0-38.0)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0.12</w:t>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Race</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0.1</w:t>
            </w:r>
            <w:ins w:id="161" w:author="Brian Shaw" w:date="2021-05-09T21:26:00Z">
              <w:r>
                <w:rPr>
                  <w:rFonts w:eastAsia="Calibri" w:cs="Arial" w:ascii="Arial" w:hAnsi="Arial"/>
                  <w:kern w:val="0"/>
                  <w:sz w:val="22"/>
                  <w:szCs w:val="22"/>
                  <w:lang w:val="en-US" w:eastAsia="en-US" w:bidi="ar-SA"/>
                </w:rPr>
                <w:t>8</w:t>
              </w:r>
            </w:ins>
            <w:del w:id="162" w:author="Brian Shaw" w:date="2021-05-09T21:26:00Z">
              <w:r>
                <w:rPr>
                  <w:rFonts w:eastAsia="Calibri" w:cs="Arial" w:ascii="Arial" w:hAnsi="Arial"/>
                  <w:kern w:val="0"/>
                  <w:sz w:val="22"/>
                  <w:szCs w:val="22"/>
                  <w:lang w:val="en-US" w:eastAsia="en-US" w:bidi="ar-SA"/>
                </w:rPr>
                <w:delText>7</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Asian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 ( 2%)</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10 ( 3%)</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Black</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135 (16%)</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46 (14%)</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Multi-racial</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 ( 1%)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0 ( 0%)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Native American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9 ( 1%)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 ( 0%)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Pacific Islander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 ( 0%)</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0 ( 0%)</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White</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69</w:t>
            </w:r>
            <w:ins w:id="163" w:author="Brian Shaw" w:date="2021-05-09T21:27:00Z">
              <w:r>
                <w:rPr>
                  <w:rFonts w:eastAsia="Calibri" w:cs="Arial" w:ascii="Arial" w:hAnsi="Arial"/>
                  <w:kern w:val="0"/>
                  <w:sz w:val="22"/>
                  <w:szCs w:val="22"/>
                  <w:lang w:val="en-US" w:eastAsia="en-US" w:bidi="ar-SA"/>
                </w:rPr>
                <w:t>2</w:t>
              </w:r>
            </w:ins>
            <w:del w:id="164" w:author="Brian Shaw" w:date="2021-05-09T21:27:00Z">
              <w:r>
                <w:rPr>
                  <w:rFonts w:eastAsia="Calibri" w:cs="Arial" w:ascii="Arial" w:hAnsi="Arial"/>
                  <w:kern w:val="0"/>
                  <w:sz w:val="22"/>
                  <w:szCs w:val="22"/>
                  <w:lang w:val="en-US" w:eastAsia="en-US" w:bidi="ar-SA"/>
                </w:rPr>
                <w:delText>3</w:delText>
              </w:r>
            </w:del>
            <w:r>
              <w:rPr>
                <w:rFonts w:eastAsia="Calibri" w:cs="Arial" w:ascii="Arial" w:hAnsi="Arial"/>
                <w:kern w:val="0"/>
                <w:sz w:val="22"/>
                <w:szCs w:val="22"/>
                <w:lang w:val="en-US" w:eastAsia="en-US" w:bidi="ar-SA"/>
              </w:rPr>
              <w:t xml:space="preserve"> (81%)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27</w:t>
            </w:r>
            <w:ins w:id="165" w:author="Brian Shaw" w:date="2021-05-09T21:27:00Z">
              <w:r>
                <w:rPr>
                  <w:rFonts w:eastAsia="Calibri" w:cs="Arial" w:ascii="Arial" w:hAnsi="Arial"/>
                  <w:kern w:val="0"/>
                  <w:sz w:val="22"/>
                  <w:szCs w:val="22"/>
                  <w:lang w:val="en-US" w:eastAsia="en-US" w:bidi="ar-SA"/>
                </w:rPr>
                <w:t>1</w:t>
              </w:r>
            </w:ins>
            <w:del w:id="166" w:author="Brian Shaw" w:date="2021-05-09T21:27: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(83%)</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Body Mass Index</w:t>
            </w:r>
            <w:r>
              <w:rPr>
                <w:rFonts w:eastAsia="Calibri" w:cs="Arial" w:ascii="Arial" w:hAnsi="Arial"/>
                <w:kern w:val="0"/>
                <w:sz w:val="22"/>
                <w:szCs w:val="22"/>
                <w:lang w:val="en-US" w:eastAsia="en-US" w:bidi="ar-SA"/>
              </w:rPr>
              <w:t>-Med(IQR)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25.1 (22.2-28.8)</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24.</w:t>
            </w:r>
            <w:ins w:id="167" w:author="Brian Shaw" w:date="2021-05-09T21:27:00Z">
              <w:r>
                <w:rPr>
                  <w:rFonts w:eastAsia="Calibri" w:cs="Arial" w:ascii="Arial" w:hAnsi="Arial"/>
                  <w:kern w:val="0"/>
                  <w:sz w:val="22"/>
                  <w:szCs w:val="22"/>
                  <w:lang w:val="en-US" w:eastAsia="en-US" w:bidi="ar-SA"/>
                </w:rPr>
                <w:t>7</w:t>
              </w:r>
            </w:ins>
            <w:del w:id="168" w:author="Brian Shaw" w:date="2021-05-09T21:27:00Z">
              <w:r>
                <w:rPr>
                  <w:rFonts w:eastAsia="Calibri" w:cs="Arial" w:ascii="Arial" w:hAnsi="Arial"/>
                  <w:kern w:val="0"/>
                  <w:sz w:val="22"/>
                  <w:szCs w:val="22"/>
                  <w:lang w:val="en-US" w:eastAsia="en-US" w:bidi="ar-SA"/>
                </w:rPr>
                <w:delText>5</w:delText>
              </w:r>
            </w:del>
            <w:r>
              <w:rPr>
                <w:rFonts w:eastAsia="Calibri" w:cs="Arial" w:ascii="Arial" w:hAnsi="Arial"/>
                <w:kern w:val="0"/>
                <w:sz w:val="22"/>
                <w:szCs w:val="22"/>
                <w:lang w:val="en-US" w:eastAsia="en-US" w:bidi="ar-SA"/>
              </w:rPr>
              <w:t xml:space="preserve"> (21.</w:t>
            </w:r>
            <w:ins w:id="169" w:author="Brian Shaw" w:date="2021-05-09T21:27:00Z">
              <w:r>
                <w:rPr>
                  <w:rFonts w:eastAsia="Calibri" w:cs="Arial" w:ascii="Arial" w:hAnsi="Arial"/>
                  <w:kern w:val="0"/>
                  <w:sz w:val="22"/>
                  <w:szCs w:val="22"/>
                  <w:lang w:val="en-US" w:eastAsia="en-US" w:bidi="ar-SA"/>
                </w:rPr>
                <w:t>5</w:t>
              </w:r>
            </w:ins>
            <w:del w:id="170" w:author="Brian Shaw" w:date="2021-05-09T21:27:00Z">
              <w:r>
                <w:rPr>
                  <w:rFonts w:eastAsia="Calibri" w:cs="Arial" w:ascii="Arial" w:hAnsi="Arial"/>
                  <w:kern w:val="0"/>
                  <w:sz w:val="22"/>
                  <w:szCs w:val="22"/>
                  <w:lang w:val="en-US" w:eastAsia="en-US" w:bidi="ar-SA"/>
                </w:rPr>
                <w:delText>4</w:delText>
              </w:r>
            </w:del>
            <w:r>
              <w:rPr>
                <w:rFonts w:eastAsia="Calibri" w:cs="Arial" w:ascii="Arial" w:hAnsi="Arial"/>
                <w:kern w:val="0"/>
                <w:sz w:val="22"/>
                <w:szCs w:val="22"/>
                <w:lang w:val="en-US" w:eastAsia="en-US" w:bidi="ar-SA"/>
              </w:rPr>
              <w:t>-28.5)</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71" w:author="Brian Shaw" w:date="2021-05-09T21:27:00Z">
              <w:r>
                <w:rPr>
                  <w:rFonts w:eastAsia="Calibri" w:cs="Arial" w:ascii="Arial" w:hAnsi="Arial"/>
                  <w:kern w:val="0"/>
                  <w:sz w:val="22"/>
                  <w:szCs w:val="22"/>
                  <w:lang w:val="en-US" w:eastAsia="en-US" w:bidi="ar-SA"/>
                </w:rPr>
                <w:t>.12</w:t>
              </w:r>
            </w:ins>
            <w:del w:id="172" w:author="Brian Shaw" w:date="2021-05-09T21:27:00Z">
              <w:r>
                <w:rPr>
                  <w:rFonts w:eastAsia="Calibri" w:cs="Arial" w:ascii="Arial" w:hAnsi="Arial"/>
                  <w:kern w:val="0"/>
                  <w:sz w:val="22"/>
                  <w:szCs w:val="22"/>
                  <w:lang w:val="en-US" w:eastAsia="en-US" w:bidi="ar-SA"/>
                </w:rPr>
                <w:delText>.088</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Inotrope Support</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33</w:t>
            </w:r>
            <w:ins w:id="173" w:author="Brian Shaw" w:date="2021-05-09T21:28:00Z">
              <w:r>
                <w:rPr>
                  <w:rFonts w:eastAsia="Calibri" w:cs="Arial" w:ascii="Arial" w:hAnsi="Arial"/>
                  <w:kern w:val="0"/>
                  <w:sz w:val="22"/>
                  <w:szCs w:val="22"/>
                  <w:lang w:val="en-US" w:eastAsia="en-US" w:bidi="ar-SA"/>
                </w:rPr>
                <w:t>4</w:t>
              </w:r>
            </w:ins>
            <w:del w:id="174" w:author="Brian Shaw" w:date="2021-05-09T21:28: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(54%)</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w:t>
            </w:r>
            <w:ins w:id="175" w:author="Brian Shaw" w:date="2021-05-09T21:28:00Z">
              <w:r>
                <w:rPr>
                  <w:rFonts w:eastAsia="Calibri" w:cs="Arial" w:ascii="Arial" w:hAnsi="Arial"/>
                  <w:kern w:val="0"/>
                  <w:sz w:val="22"/>
                  <w:szCs w:val="22"/>
                  <w:lang w:val="en-US" w:eastAsia="en-US" w:bidi="ar-SA"/>
                </w:rPr>
                <w:t>28</w:t>
              </w:r>
            </w:ins>
            <w:del w:id="176" w:author="Brian Shaw" w:date="2021-05-09T21:28:00Z">
              <w:r>
                <w:rPr>
                  <w:rFonts w:eastAsia="Calibri" w:cs="Arial" w:ascii="Arial" w:hAnsi="Arial"/>
                  <w:kern w:val="0"/>
                  <w:sz w:val="22"/>
                  <w:szCs w:val="22"/>
                  <w:lang w:val="en-US" w:eastAsia="en-US" w:bidi="ar-SA"/>
                </w:rPr>
                <w:delText>31</w:delText>
              </w:r>
            </w:del>
            <w:r>
              <w:rPr>
                <w:rFonts w:eastAsia="Calibri" w:cs="Arial" w:ascii="Arial" w:hAnsi="Arial"/>
                <w:kern w:val="0"/>
                <w:sz w:val="22"/>
                <w:szCs w:val="22"/>
                <w:lang w:val="en-US" w:eastAsia="en-US" w:bidi="ar-SA"/>
              </w:rPr>
              <w:t xml:space="preserve"> (56%)</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77" w:author="Brian Shaw" w:date="2021-05-09T21:28:00Z">
              <w:r>
                <w:rPr>
                  <w:rFonts w:eastAsia="Calibri" w:cs="Arial" w:ascii="Arial" w:hAnsi="Arial"/>
                  <w:kern w:val="0"/>
                  <w:sz w:val="22"/>
                  <w:szCs w:val="22"/>
                  <w:lang w:val="en-US" w:eastAsia="en-US" w:bidi="ar-SA"/>
                </w:rPr>
                <w:t>51</w:t>
              </w:r>
            </w:ins>
            <w:del w:id="178" w:author="Brian Shaw" w:date="2021-05-09T21:28:00Z">
              <w:r>
                <w:rPr>
                  <w:rFonts w:eastAsia="Calibri" w:cs="Arial" w:ascii="Arial" w:hAnsi="Arial"/>
                  <w:kern w:val="0"/>
                  <w:sz w:val="22"/>
                  <w:szCs w:val="22"/>
                  <w:lang w:val="en-US" w:eastAsia="en-US" w:bidi="ar-SA"/>
                </w:rPr>
                <w:delText>60</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Cause of Death</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cs="Arial" w:ascii="Arial" w:hAnsi="Arial"/>
                <w:kern w:val="0"/>
                <w:sz w:val="22"/>
                <w:szCs w:val="22"/>
                <w:lang w:val="en-US" w:eastAsia="en-US" w:bidi="ar-SA"/>
              </w:rPr>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del w:id="179" w:author="Brian Shaw" w:date="2021-05-09T21:28:00Z">
              <w:r>
                <w:rPr>
                  <w:rFonts w:eastAsia="Calibri" w:cs="Arial" w:ascii="Arial" w:hAnsi="Arial"/>
                  <w:kern w:val="0"/>
                  <w:sz w:val="22"/>
                  <w:szCs w:val="22"/>
                  <w:lang w:val="en-US" w:eastAsia="en-US" w:bidi="ar-SA"/>
                </w:rPr>
                <w:delText xml:space="preserve"> </w:delText>
              </w:r>
            </w:del>
            <w:del w:id="180" w:author="Brian Shaw" w:date="2021-05-09T21:28:00Z">
              <w:r>
                <w:rPr>
                  <w:rFonts w:eastAsia="Calibri" w:cs="Arial" w:ascii="Arial" w:hAnsi="Arial"/>
                  <w:kern w:val="0"/>
                  <w:sz w:val="22"/>
                  <w:szCs w:val="22"/>
                  <w:lang w:val="en-US" w:eastAsia="en-US" w:bidi="ar-SA"/>
                </w:rPr>
                <w:delText>0.046</w:delText>
              </w:r>
            </w:del>
            <w:ins w:id="181" w:author="Brian Shaw" w:date="2021-05-09T21:28:00Z">
              <w:r>
                <w:rPr>
                  <w:rFonts w:eastAsia="Calibri" w:cs="Arial" w:ascii="Arial" w:hAnsi="Arial"/>
                  <w:kern w:val="0"/>
                  <w:sz w:val="22"/>
                  <w:szCs w:val="22"/>
                  <w:lang w:val="en-US" w:eastAsia="en-US" w:bidi="ar-SA"/>
                </w:rPr>
                <w:t>0.044</w:t>
              </w:r>
            </w:ins>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Anoxia</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13</w:t>
            </w:r>
            <w:ins w:id="182" w:author="Brian Shaw" w:date="2021-05-09T21:28:00Z">
              <w:r>
                <w:rPr>
                  <w:rFonts w:eastAsia="Calibri" w:cs="Arial" w:ascii="Arial" w:hAnsi="Arial"/>
                  <w:kern w:val="0"/>
                  <w:sz w:val="22"/>
                  <w:szCs w:val="22"/>
                  <w:lang w:val="en-US" w:eastAsia="en-US" w:bidi="ar-SA"/>
                </w:rPr>
                <w:t>5</w:t>
              </w:r>
            </w:ins>
            <w:del w:id="183" w:author="Brian Shaw" w:date="2021-05-09T21:28:00Z">
              <w:r>
                <w:rPr>
                  <w:rFonts w:eastAsia="Calibri" w:cs="Arial" w:ascii="Arial" w:hAnsi="Arial"/>
                  <w:kern w:val="0"/>
                  <w:sz w:val="22"/>
                  <w:szCs w:val="22"/>
                  <w:lang w:val="en-US" w:eastAsia="en-US" w:bidi="ar-SA"/>
                </w:rPr>
                <w:delText>6</w:delText>
              </w:r>
            </w:del>
            <w:r>
              <w:rPr>
                <w:rFonts w:eastAsia="Calibri" w:cs="Arial" w:ascii="Arial" w:hAnsi="Arial"/>
                <w:kern w:val="0"/>
                <w:sz w:val="22"/>
                <w:szCs w:val="22"/>
                <w:lang w:val="en-US" w:eastAsia="en-US" w:bidi="ar-SA"/>
              </w:rPr>
              <w:t xml:space="preserve"> (21%)</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w:t>
            </w:r>
            <w:ins w:id="184" w:author="Brian Shaw" w:date="2021-05-09T21:28:00Z">
              <w:r>
                <w:rPr>
                  <w:rFonts w:eastAsia="Calibri" w:cs="Arial" w:ascii="Arial" w:hAnsi="Arial"/>
                  <w:kern w:val="0"/>
                  <w:sz w:val="22"/>
                  <w:szCs w:val="22"/>
                  <w:lang w:val="en-US" w:eastAsia="en-US" w:bidi="ar-SA"/>
                </w:rPr>
                <w:t>5</w:t>
              </w:r>
            </w:ins>
            <w:del w:id="185" w:author="Brian Shaw" w:date="2021-05-09T21:28:00Z">
              <w:r>
                <w:rPr>
                  <w:rFonts w:eastAsia="Calibri" w:cs="Arial" w:ascii="Arial" w:hAnsi="Arial"/>
                  <w:kern w:val="0"/>
                  <w:sz w:val="22"/>
                  <w:szCs w:val="22"/>
                  <w:lang w:val="en-US" w:eastAsia="en-US" w:bidi="ar-SA"/>
                </w:rPr>
                <w:delText>6</w:delText>
              </w:r>
            </w:del>
            <w:r>
              <w:rPr>
                <w:rFonts w:eastAsia="Calibri" w:cs="Arial" w:ascii="Arial" w:hAnsi="Arial"/>
                <w:kern w:val="0"/>
                <w:sz w:val="22"/>
                <w:szCs w:val="22"/>
                <w:lang w:val="en-US" w:eastAsia="en-US" w:bidi="ar-SA"/>
              </w:rPr>
              <w:t xml:space="preserve"> (24%)</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CVA</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w:t>
            </w:r>
            <w:ins w:id="186" w:author="Brian Shaw" w:date="2021-05-09T21:29:00Z">
              <w:r>
                <w:rPr>
                  <w:rFonts w:eastAsia="Calibri" w:cs="Arial" w:ascii="Arial" w:hAnsi="Arial"/>
                  <w:kern w:val="0"/>
                  <w:sz w:val="22"/>
                  <w:szCs w:val="22"/>
                  <w:lang w:val="en-US" w:eastAsia="en-US" w:bidi="ar-SA"/>
                </w:rPr>
                <w:t>9</w:t>
              </w:r>
            </w:ins>
            <w:del w:id="187" w:author="Brian Shaw" w:date="2021-05-09T21:29:00Z">
              <w:r>
                <w:rPr>
                  <w:rFonts w:eastAsia="Calibri" w:cs="Arial" w:ascii="Arial" w:hAnsi="Arial"/>
                  <w:kern w:val="0"/>
                  <w:sz w:val="22"/>
                  <w:szCs w:val="22"/>
                  <w:lang w:val="en-US" w:eastAsia="en-US" w:bidi="ar-SA"/>
                </w:rPr>
                <w:delText>8</w:delText>
              </w:r>
            </w:del>
            <w:r>
              <w:rPr>
                <w:rFonts w:eastAsia="Calibri" w:cs="Arial" w:ascii="Arial" w:hAnsi="Arial"/>
                <w:kern w:val="0"/>
                <w:sz w:val="22"/>
                <w:szCs w:val="22"/>
                <w:lang w:val="en-US" w:eastAsia="en-US" w:bidi="ar-SA"/>
              </w:rPr>
              <w:t xml:space="preserve"> (12%)</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w:t>
            </w:r>
            <w:ins w:id="188" w:author="Brian Shaw" w:date="2021-05-09T21:29:00Z">
              <w:r>
                <w:rPr>
                  <w:rFonts w:eastAsia="Calibri" w:cs="Arial" w:ascii="Arial" w:hAnsi="Arial"/>
                  <w:kern w:val="0"/>
                  <w:sz w:val="22"/>
                  <w:szCs w:val="22"/>
                  <w:lang w:val="en-US" w:eastAsia="en-US" w:bidi="ar-SA"/>
                </w:rPr>
                <w:t>7</w:t>
              </w:r>
            </w:ins>
            <w:del w:id="189" w:author="Brian Shaw" w:date="2021-05-09T21:29:00Z">
              <w:r>
                <w:rPr>
                  <w:rFonts w:eastAsia="Calibri" w:cs="Arial" w:ascii="Arial" w:hAnsi="Arial"/>
                  <w:kern w:val="0"/>
                  <w:sz w:val="22"/>
                  <w:szCs w:val="22"/>
                  <w:lang w:val="en-US" w:eastAsia="en-US" w:bidi="ar-SA"/>
                </w:rPr>
                <w:delText>8</w:delText>
              </w:r>
            </w:del>
            <w:r>
              <w:rPr>
                <w:rFonts w:eastAsia="Calibri" w:cs="Arial" w:ascii="Arial" w:hAnsi="Arial"/>
                <w:kern w:val="0"/>
                <w:sz w:val="22"/>
                <w:szCs w:val="22"/>
                <w:lang w:val="en-US" w:eastAsia="en-US" w:bidi="ar-SA"/>
              </w:rPr>
              <w:t xml:space="preserve"> (16%)</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Head Trauma</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41</w:t>
            </w:r>
            <w:ins w:id="190" w:author="Brian Shaw" w:date="2021-05-09T21:29:00Z">
              <w:r>
                <w:rPr>
                  <w:rFonts w:eastAsia="Calibri" w:cs="Arial" w:ascii="Arial" w:hAnsi="Arial"/>
                  <w:kern w:val="0"/>
                  <w:sz w:val="22"/>
                  <w:szCs w:val="22"/>
                  <w:lang w:val="en-US" w:eastAsia="en-US" w:bidi="ar-SA"/>
                </w:rPr>
                <w:t>6</w:t>
              </w:r>
            </w:ins>
            <w:del w:id="191" w:author="Brian Shaw" w:date="2021-05-09T21:29: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(65%)</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1</w:t>
            </w:r>
            <w:ins w:id="192" w:author="Brian Shaw" w:date="2021-05-09T21:29:00Z">
              <w:r>
                <w:rPr>
                  <w:rFonts w:eastAsia="Calibri" w:cs="Arial" w:ascii="Arial" w:hAnsi="Arial"/>
                  <w:kern w:val="0"/>
                  <w:sz w:val="22"/>
                  <w:szCs w:val="22"/>
                  <w:lang w:val="en-US" w:eastAsia="en-US" w:bidi="ar-SA"/>
                </w:rPr>
                <w:t>3</w:t>
              </w:r>
            </w:ins>
            <w:del w:id="193" w:author="Brian Shaw" w:date="2021-05-09T21:29:00Z">
              <w:r>
                <w:rPr>
                  <w:rFonts w:eastAsia="Calibri" w:cs="Arial" w:ascii="Arial" w:hAnsi="Arial"/>
                  <w:kern w:val="0"/>
                  <w:sz w:val="22"/>
                  <w:szCs w:val="22"/>
                  <w:lang w:val="en-US" w:eastAsia="en-US" w:bidi="ar-SA"/>
                </w:rPr>
                <w:delText>3</w:delText>
              </w:r>
            </w:del>
            <w:ins w:id="194" w:author="Brian Shaw" w:date="2021-05-09T21:29:00Z">
              <w:r>
                <w:rPr>
                  <w:rFonts w:eastAsia="Calibri" w:cs="Arial" w:ascii="Arial" w:hAnsi="Arial"/>
                  <w:kern w:val="0"/>
                  <w:sz w:val="22"/>
                  <w:szCs w:val="22"/>
                  <w:lang w:val="en-US" w:eastAsia="en-US" w:bidi="ar-SA"/>
                </w:rPr>
                <w:t>3</w:t>
              </w:r>
            </w:ins>
            <w:del w:id="195" w:author="Brian Shaw" w:date="2021-05-09T21:29:00Z">
              <w:r>
                <w:rPr>
                  <w:rFonts w:eastAsia="Calibri" w:cs="Arial" w:ascii="Arial" w:hAnsi="Arial"/>
                  <w:kern w:val="0"/>
                  <w:sz w:val="22"/>
                  <w:szCs w:val="22"/>
                  <w:lang w:val="en-US" w:eastAsia="en-US" w:bidi="ar-SA"/>
                </w:rPr>
                <w:delText>7</w:delText>
              </w:r>
            </w:del>
            <w:r>
              <w:rPr>
                <w:rFonts w:eastAsia="Calibri" w:cs="Arial" w:ascii="Arial" w:hAnsi="Arial"/>
                <w:kern w:val="0"/>
                <w:sz w:val="22"/>
                <w:szCs w:val="22"/>
                <w:lang w:val="en-US" w:eastAsia="en-US" w:bidi="ar-SA"/>
              </w:rPr>
              <w:t xml:space="preserve"> (5</w:t>
            </w:r>
            <w:ins w:id="196" w:author="Brian Shaw" w:date="2021-05-09T21:29:00Z">
              <w:r>
                <w:rPr>
                  <w:rFonts w:eastAsia="Calibri" w:cs="Arial" w:ascii="Arial" w:hAnsi="Arial"/>
                  <w:kern w:val="0"/>
                  <w:sz w:val="22"/>
                  <w:szCs w:val="22"/>
                  <w:lang w:val="en-US" w:eastAsia="en-US" w:bidi="ar-SA"/>
                </w:rPr>
                <w:t>7</w:t>
              </w:r>
            </w:ins>
            <w:del w:id="197" w:author="Brian Shaw" w:date="2021-05-09T21:29:00Z">
              <w:r>
                <w:rPr>
                  <w:rFonts w:eastAsia="Calibri" w:cs="Arial" w:ascii="Arial" w:hAnsi="Arial"/>
                  <w:kern w:val="0"/>
                  <w:sz w:val="22"/>
                  <w:szCs w:val="22"/>
                  <w:lang w:val="en-US" w:eastAsia="en-US" w:bidi="ar-SA"/>
                </w:rPr>
                <w:delText>8</w:delText>
              </w:r>
            </w:del>
            <w:r>
              <w:rPr>
                <w:rFonts w:eastAsia="Calibri" w:cs="Arial" w:ascii="Arial" w:hAnsi="Arial"/>
                <w:kern w:val="0"/>
                <w:sz w:val="22"/>
                <w:szCs w:val="22"/>
                <w:lang w:val="en-US" w:eastAsia="en-US" w:bidi="ar-SA"/>
              </w:rPr>
              <w:t>%)</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CNS Tumor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 ( 0%)</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0 ( 0%)</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Other</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 ( 1%)</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 ( 3%)</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cs="Arial" w:ascii="Arial" w:hAnsi="Arial"/>
                <w:kern w:val="0"/>
                <w:sz w:val="22"/>
                <w:szCs w:val="22"/>
                <w:lang w:val="en-US" w:eastAsia="en-US" w:bidi="ar-SA"/>
              </w:rPr>
            </w:r>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Donor Diabetes</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5 ( 1%)</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3 ( 1%)</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198" w:author="Brian Shaw" w:date="2021-05-09T21:29:00Z">
              <w:r>
                <w:rPr>
                  <w:rFonts w:eastAsia="Calibri" w:cs="Arial" w:ascii="Arial" w:hAnsi="Arial"/>
                  <w:kern w:val="0"/>
                  <w:sz w:val="22"/>
                  <w:szCs w:val="22"/>
                  <w:lang w:val="en-US" w:eastAsia="en-US" w:bidi="ar-SA"/>
                </w:rPr>
                <w:t>48</w:t>
              </w:r>
            </w:ins>
            <w:del w:id="199" w:author="Brian Shaw" w:date="2021-05-09T21:29:00Z">
              <w:r>
                <w:rPr>
                  <w:rFonts w:eastAsia="Calibri" w:cs="Arial" w:ascii="Arial" w:hAnsi="Arial"/>
                  <w:kern w:val="0"/>
                  <w:sz w:val="22"/>
                  <w:szCs w:val="22"/>
                  <w:lang w:val="en-US" w:eastAsia="en-US" w:bidi="ar-SA"/>
                </w:rPr>
                <w:delText>50</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Cigarette Smoking</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6</w:t>
            </w:r>
            <w:ins w:id="200" w:author="Brian Shaw" w:date="2021-05-09T21:30:00Z">
              <w:r>
                <w:rPr>
                  <w:rFonts w:eastAsia="Calibri" w:cs="Arial" w:ascii="Arial" w:hAnsi="Arial"/>
                  <w:kern w:val="0"/>
                  <w:sz w:val="22"/>
                  <w:szCs w:val="22"/>
                  <w:lang w:val="en-US" w:eastAsia="en-US" w:bidi="ar-SA"/>
                </w:rPr>
                <w:t>4</w:t>
              </w:r>
            </w:ins>
            <w:del w:id="201" w:author="Brian Shaw" w:date="2021-05-09T21:30:00Z">
              <w:r>
                <w:rPr>
                  <w:rFonts w:eastAsia="Calibri" w:cs="Arial" w:ascii="Arial" w:hAnsi="Arial"/>
                  <w:kern w:val="0"/>
                  <w:sz w:val="22"/>
                  <w:szCs w:val="22"/>
                  <w:lang w:val="en-US" w:eastAsia="en-US" w:bidi="ar-SA"/>
                </w:rPr>
                <w:delText>3</w:delText>
              </w:r>
            </w:del>
            <w:r>
              <w:rPr>
                <w:rFonts w:eastAsia="Calibri" w:cs="Arial" w:ascii="Arial" w:hAnsi="Arial"/>
                <w:kern w:val="0"/>
                <w:sz w:val="22"/>
                <w:szCs w:val="22"/>
                <w:lang w:val="en-US" w:eastAsia="en-US" w:bidi="ar-SA"/>
              </w:rPr>
              <w:t xml:space="preserve"> (10%)</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w:t>
            </w:r>
            <w:ins w:id="202" w:author="Brian Shaw" w:date="2021-05-09T21:30:00Z">
              <w:r>
                <w:rPr>
                  <w:rFonts w:eastAsia="Calibri" w:cs="Arial" w:ascii="Arial" w:hAnsi="Arial"/>
                  <w:kern w:val="0"/>
                  <w:sz w:val="22"/>
                  <w:szCs w:val="22"/>
                  <w:lang w:val="en-US" w:eastAsia="en-US" w:bidi="ar-SA"/>
                </w:rPr>
                <w:t>3</w:t>
              </w:r>
            </w:ins>
            <w:del w:id="203" w:author="Brian Shaw" w:date="2021-05-09T21:30:00Z">
              <w:r>
                <w:rPr>
                  <w:rFonts w:eastAsia="Calibri" w:cs="Arial" w:ascii="Arial" w:hAnsi="Arial"/>
                  <w:kern w:val="0"/>
                  <w:sz w:val="22"/>
                  <w:szCs w:val="22"/>
                  <w:lang w:val="en-US" w:eastAsia="en-US" w:bidi="ar-SA"/>
                </w:rPr>
                <w:delText>4</w:delText>
              </w:r>
            </w:del>
            <w:r>
              <w:rPr>
                <w:rFonts w:eastAsia="Calibri" w:cs="Arial" w:ascii="Arial" w:hAnsi="Arial"/>
                <w:kern w:val="0"/>
                <w:sz w:val="22"/>
                <w:szCs w:val="22"/>
                <w:lang w:val="en-US" w:eastAsia="en-US" w:bidi="ar-SA"/>
              </w:rPr>
              <w:t xml:space="preserve"> (10%)</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0.9</w:t>
            </w:r>
            <w:ins w:id="204" w:author="Brian Shaw" w:date="2021-05-09T21:30:00Z">
              <w:r>
                <w:rPr>
                  <w:rFonts w:eastAsia="Calibri" w:cs="Arial" w:ascii="Arial" w:hAnsi="Arial"/>
                  <w:kern w:val="0"/>
                  <w:sz w:val="22"/>
                  <w:szCs w:val="22"/>
                  <w:lang w:val="en-US" w:eastAsia="en-US" w:bidi="ar-SA"/>
                </w:rPr>
                <w:t>7</w:t>
              </w:r>
            </w:ins>
            <w:del w:id="205" w:author="Brian Shaw" w:date="2021-05-09T21:30:00Z">
              <w:r>
                <w:rPr>
                  <w:rFonts w:eastAsia="Calibri" w:cs="Arial" w:ascii="Arial" w:hAnsi="Arial"/>
                  <w:kern w:val="0"/>
                  <w:sz w:val="22"/>
                  <w:szCs w:val="22"/>
                  <w:lang w:val="en-US" w:eastAsia="en-US" w:bidi="ar-SA"/>
                </w:rPr>
                <w:delText>1</w:delText>
              </w:r>
            </w:del>
          </w:p>
        </w:tc>
      </w:tr>
      <w:tr>
        <w:trPr/>
        <w:tc>
          <w:tcPr>
            <w:tcW w:w="4054"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Cocaine Use</w:t>
            </w:r>
            <w:r>
              <w:rPr>
                <w:rFonts w:eastAsia="Calibri" w:cs="Arial" w:ascii="Arial" w:hAnsi="Arial"/>
                <w:kern w:val="0"/>
                <w:sz w:val="22"/>
                <w:szCs w:val="22"/>
                <w:lang w:val="en-US" w:eastAsia="en-US" w:bidi="ar-SA"/>
              </w:rPr>
              <w:t>-n(%)</w:t>
            </w:r>
          </w:p>
        </w:tc>
        <w:tc>
          <w:tcPr>
            <w:tcW w:w="1782"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7</w:t>
            </w:r>
            <w:ins w:id="206" w:author="Brian Shaw" w:date="2021-05-09T21:30:00Z">
              <w:r>
                <w:rPr>
                  <w:rFonts w:eastAsia="Calibri" w:cs="Arial" w:ascii="Arial" w:hAnsi="Arial"/>
                  <w:kern w:val="0"/>
                  <w:sz w:val="22"/>
                  <w:szCs w:val="22"/>
                  <w:lang w:val="en-US" w:eastAsia="en-US" w:bidi="ar-SA"/>
                </w:rPr>
                <w:t>3</w:t>
              </w:r>
            </w:ins>
            <w:del w:id="207" w:author="Brian Shaw" w:date="2021-05-09T21:30:00Z">
              <w:r>
                <w:rPr>
                  <w:rFonts w:eastAsia="Calibri" w:cs="Arial" w:ascii="Arial" w:hAnsi="Arial"/>
                  <w:kern w:val="0"/>
                  <w:sz w:val="22"/>
                  <w:szCs w:val="22"/>
                  <w:lang w:val="en-US" w:eastAsia="en-US" w:bidi="ar-SA"/>
                </w:rPr>
                <w:delText>2</w:delText>
              </w:r>
            </w:del>
            <w:r>
              <w:rPr>
                <w:rFonts w:eastAsia="Calibri" w:cs="Arial" w:ascii="Arial" w:hAnsi="Arial"/>
                <w:kern w:val="0"/>
                <w:sz w:val="22"/>
                <w:szCs w:val="22"/>
                <w:lang w:val="en-US" w:eastAsia="en-US" w:bidi="ar-SA"/>
              </w:rPr>
              <w:t xml:space="preserve"> (1</w:t>
            </w:r>
            <w:ins w:id="208" w:author="Brian Shaw" w:date="2021-05-09T21:30:00Z">
              <w:r>
                <w:rPr>
                  <w:rFonts w:eastAsia="Calibri" w:cs="Arial" w:ascii="Arial" w:hAnsi="Arial"/>
                  <w:kern w:val="0"/>
                  <w:sz w:val="22"/>
                  <w:szCs w:val="22"/>
                  <w:lang w:val="en-US" w:eastAsia="en-US" w:bidi="ar-SA"/>
                </w:rPr>
                <w:t>2</w:t>
              </w:r>
            </w:ins>
            <w:del w:id="209" w:author="Brian Shaw" w:date="2021-05-09T21:30:00Z">
              <w:r>
                <w:rPr>
                  <w:rFonts w:eastAsia="Calibri" w:cs="Arial" w:ascii="Arial" w:hAnsi="Arial"/>
                  <w:kern w:val="0"/>
                  <w:sz w:val="22"/>
                  <w:szCs w:val="22"/>
                  <w:lang w:val="en-US" w:eastAsia="en-US" w:bidi="ar-SA"/>
                </w:rPr>
                <w:delText>1</w:delText>
              </w:r>
            </w:del>
            <w:r>
              <w:rPr>
                <w:rFonts w:eastAsia="Calibri" w:cs="Arial" w:ascii="Arial" w:hAnsi="Arial"/>
                <w:kern w:val="0"/>
                <w:sz w:val="22"/>
                <w:szCs w:val="22"/>
                <w:lang w:val="en-US" w:eastAsia="en-US" w:bidi="ar-SA"/>
              </w:rPr>
              <w:t>%)</w:t>
            </w:r>
            <w:r>
              <w:rPr>
                <w:rFonts w:cs="Arial" w:ascii="Arial" w:hAnsi="Arial"/>
                <w:kern w:val="0"/>
                <w:sz w:val="22"/>
                <w:szCs w:val="22"/>
                <w:vertAlign w:val="superscript"/>
                <w:lang w:val="en" w:eastAsia="en-US" w:bidi="ar-SA"/>
              </w:rPr>
              <w:t>†</w:t>
            </w:r>
          </w:p>
        </w:tc>
        <w:tc>
          <w:tcPr>
            <w:tcW w:w="2027" w:type="dxa"/>
            <w:tcBorders>
              <w:top w:val="nil"/>
              <w:left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2"/>
                <w:szCs w:val="22"/>
                <w:lang w:val="en-US" w:eastAsia="en-US" w:bidi="ar-SA"/>
              </w:rPr>
              <w:t>2</w:t>
            </w:r>
            <w:ins w:id="210" w:author="Brian Shaw" w:date="2021-05-09T21:30:00Z">
              <w:r>
                <w:rPr>
                  <w:rFonts w:eastAsia="Calibri" w:cs="Arial" w:ascii="Arial" w:hAnsi="Arial"/>
                  <w:kern w:val="0"/>
                  <w:sz w:val="22"/>
                  <w:szCs w:val="22"/>
                  <w:lang w:val="en-US" w:eastAsia="en-US" w:bidi="ar-SA"/>
                </w:rPr>
                <w:t>7</w:t>
              </w:r>
            </w:ins>
            <w:del w:id="211" w:author="Brian Shaw" w:date="2021-05-09T21:30:00Z">
              <w:r>
                <w:rPr>
                  <w:rFonts w:eastAsia="Calibri" w:cs="Arial" w:ascii="Arial" w:hAnsi="Arial"/>
                  <w:kern w:val="0"/>
                  <w:sz w:val="22"/>
                  <w:szCs w:val="22"/>
                  <w:lang w:val="en-US" w:eastAsia="en-US" w:bidi="ar-SA"/>
                </w:rPr>
                <w:delText>9</w:delText>
              </w:r>
            </w:del>
            <w:r>
              <w:rPr>
                <w:rFonts w:eastAsia="Calibri" w:cs="Arial" w:ascii="Arial" w:hAnsi="Arial"/>
                <w:kern w:val="0"/>
                <w:sz w:val="22"/>
                <w:szCs w:val="22"/>
                <w:lang w:val="en-US" w:eastAsia="en-US" w:bidi="ar-SA"/>
              </w:rPr>
              <w:t xml:space="preserve"> (12%)</w:t>
            </w:r>
            <w:r>
              <w:rPr>
                <w:rFonts w:cs="Arial" w:ascii="Arial" w:hAnsi="Arial"/>
                <w:kern w:val="0"/>
                <w:sz w:val="22"/>
                <w:szCs w:val="22"/>
                <w:vertAlign w:val="superscript"/>
                <w:lang w:val="en" w:eastAsia="en-US" w:bidi="ar-SA"/>
              </w:rPr>
              <w:t>†</w:t>
            </w:r>
          </w:p>
        </w:tc>
        <w:tc>
          <w:tcPr>
            <w:tcW w:w="1379" w:type="dxa"/>
            <w:tcBorders>
              <w:top w:val="nil"/>
              <w:left w:val="nil"/>
              <w:bottom w:val="nil"/>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w:t>
            </w:r>
            <w:ins w:id="212" w:author="Brian Shaw" w:date="2021-05-09T21:30:00Z">
              <w:r>
                <w:rPr>
                  <w:rFonts w:eastAsia="Calibri" w:cs="Arial" w:ascii="Arial" w:hAnsi="Arial"/>
                  <w:kern w:val="0"/>
                  <w:sz w:val="22"/>
                  <w:szCs w:val="22"/>
                  <w:lang w:val="en-US" w:eastAsia="en-US" w:bidi="ar-SA"/>
                </w:rPr>
                <w:t>92</w:t>
              </w:r>
            </w:ins>
            <w:del w:id="213" w:author="Brian Shaw" w:date="2021-05-09T21:30:00Z">
              <w:r>
                <w:rPr>
                  <w:rFonts w:eastAsia="Calibri" w:cs="Arial" w:ascii="Arial" w:hAnsi="Arial"/>
                  <w:kern w:val="0"/>
                  <w:sz w:val="22"/>
                  <w:szCs w:val="22"/>
                  <w:lang w:val="en-US" w:eastAsia="en-US" w:bidi="ar-SA"/>
                </w:rPr>
                <w:delText>69</w:delText>
              </w:r>
            </w:del>
          </w:p>
        </w:tc>
      </w:tr>
      <w:tr>
        <w:trPr/>
        <w:tc>
          <w:tcPr>
            <w:tcW w:w="4054"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eastAsia="Calibri" w:cs="Arial" w:ascii="Arial" w:hAnsi="Arial"/>
                <w:b/>
                <w:bCs/>
                <w:kern w:val="0"/>
                <w:sz w:val="22"/>
                <w:szCs w:val="22"/>
                <w:lang w:val="en-US" w:eastAsia="en-US" w:bidi="ar-SA"/>
              </w:rPr>
              <w:t>Cold Ischemia Time</w:t>
            </w:r>
            <w:r>
              <w:rPr>
                <w:rFonts w:eastAsia="Calibri" w:cs="Arial" w:ascii="Arial" w:hAnsi="Arial"/>
                <w:kern w:val="0"/>
                <w:sz w:val="22"/>
                <w:szCs w:val="22"/>
                <w:lang w:val="en-US" w:eastAsia="en-US" w:bidi="ar-SA"/>
              </w:rPr>
              <w:t>(Hours)-Med(IQR)</w:t>
            </w:r>
          </w:p>
        </w:tc>
        <w:tc>
          <w:tcPr>
            <w:tcW w:w="1782"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r>
              <w:rPr>
                <w:rFonts w:eastAsia="Calibri" w:cs="Arial" w:ascii="Arial" w:hAnsi="Arial"/>
                <w:kern w:val="0"/>
                <w:sz w:val="22"/>
                <w:szCs w:val="22"/>
                <w:lang w:val="en-US" w:eastAsia="en-US" w:bidi="ar-SA"/>
              </w:rPr>
              <w:t>10 (5-16)</w:t>
            </w:r>
            <w:r>
              <w:rPr>
                <w:rFonts w:eastAsia="Calibri" w:cs="Arial" w:ascii="Arial" w:hAnsi="Arial"/>
                <w:kern w:val="0"/>
                <w:sz w:val="22"/>
                <w:szCs w:val="22"/>
                <w:vertAlign w:val="superscript"/>
                <w:lang w:val="en-US" w:eastAsia="en-US" w:bidi="ar-SA"/>
              </w:rPr>
              <w:t>^</w:t>
            </w:r>
          </w:p>
        </w:tc>
        <w:tc>
          <w:tcPr>
            <w:tcW w:w="2027" w:type="dxa"/>
            <w:tcBorders>
              <w:top w:val="nil"/>
              <w:left w:val="nil"/>
              <w:bottom w:val="single" w:sz="6" w:space="0" w:color="000000"/>
              <w:right w:val="nil"/>
            </w:tcBorders>
            <w:vAlign w:val="center"/>
          </w:tcPr>
          <w:p>
            <w:pPr>
              <w:pStyle w:val="Normal"/>
              <w:widowControl/>
              <w:spacing w:before="0" w:after="0"/>
              <w:jc w:val="center"/>
              <w:rPr>
                <w:rFonts w:ascii="Arial" w:hAnsi="Arial" w:cs="Arial"/>
                <w:vertAlign w:val="superscript"/>
              </w:rPr>
            </w:pPr>
            <w:ins w:id="214" w:author="Brian Shaw" w:date="2021-05-09T21:30:00Z">
              <w:r>
                <w:rPr>
                  <w:rFonts w:eastAsia="Calibri" w:cs="Arial" w:ascii="Arial" w:hAnsi="Arial"/>
                  <w:kern w:val="0"/>
                  <w:sz w:val="22"/>
                  <w:szCs w:val="22"/>
                  <w:lang w:val="en-US" w:eastAsia="en-US" w:bidi="ar-SA"/>
                </w:rPr>
                <w:t>9</w:t>
              </w:r>
            </w:ins>
            <w:del w:id="215" w:author="Brian Shaw" w:date="2021-05-09T21:30:00Z">
              <w:r>
                <w:rPr>
                  <w:rFonts w:eastAsia="Calibri" w:cs="Arial" w:ascii="Arial" w:hAnsi="Arial"/>
                  <w:kern w:val="0"/>
                  <w:sz w:val="22"/>
                  <w:szCs w:val="22"/>
                  <w:lang w:val="en-US" w:eastAsia="en-US" w:bidi="ar-SA"/>
                </w:rPr>
                <w:delText xml:space="preserve">10 </w:delText>
              </w:r>
            </w:del>
            <w:r>
              <w:rPr>
                <w:rFonts w:eastAsia="Calibri" w:cs="Arial" w:ascii="Arial" w:hAnsi="Arial"/>
                <w:kern w:val="0"/>
                <w:sz w:val="22"/>
                <w:szCs w:val="22"/>
                <w:lang w:val="en-US" w:eastAsia="en-US" w:bidi="ar-SA"/>
              </w:rPr>
              <w:t>(4-16)</w:t>
            </w:r>
            <w:r>
              <w:rPr>
                <w:rFonts w:eastAsia="Calibri" w:cs="Arial" w:ascii="Arial" w:hAnsi="Arial"/>
                <w:kern w:val="0"/>
                <w:sz w:val="22"/>
                <w:szCs w:val="22"/>
                <w:vertAlign w:val="superscript"/>
                <w:lang w:val="en-US" w:eastAsia="en-US" w:bidi="ar-SA"/>
              </w:rPr>
              <w:t>^</w:t>
            </w:r>
          </w:p>
        </w:tc>
        <w:tc>
          <w:tcPr>
            <w:tcW w:w="1379" w:type="dxa"/>
            <w:tcBorders>
              <w:top w:val="nil"/>
              <w:left w:val="nil"/>
              <w:bottom w:val="single" w:sz="6" w:space="0" w:color="000000"/>
              <w:right w:val="nil"/>
            </w:tcBorders>
            <w:vAlign w:val="center"/>
          </w:tcPr>
          <w:p>
            <w:pPr>
              <w:pStyle w:val="Normal"/>
              <w:widowControl/>
              <w:spacing w:before="0" w:after="0"/>
              <w:jc w:val="left"/>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0.7</w:t>
            </w:r>
            <w:ins w:id="216" w:author="Brian Shaw" w:date="2021-05-09T21:30:00Z">
              <w:r>
                <w:rPr>
                  <w:rFonts w:eastAsia="Calibri" w:cs="Arial" w:ascii="Arial" w:hAnsi="Arial"/>
                  <w:kern w:val="0"/>
                  <w:sz w:val="22"/>
                  <w:szCs w:val="22"/>
                  <w:lang w:val="en-US" w:eastAsia="en-US" w:bidi="ar-SA"/>
                </w:rPr>
                <w:t>0</w:t>
              </w:r>
            </w:ins>
            <w:del w:id="217" w:author="Brian Shaw" w:date="2021-05-09T21:30:00Z">
              <w:r>
                <w:rPr>
                  <w:rFonts w:eastAsia="Calibri" w:cs="Arial" w:ascii="Arial" w:hAnsi="Arial"/>
                  <w:kern w:val="0"/>
                  <w:sz w:val="22"/>
                  <w:szCs w:val="22"/>
                  <w:lang w:val="en-US" w:eastAsia="en-US" w:bidi="ar-SA"/>
                </w:rPr>
                <w:delText>4</w:delText>
              </w:r>
            </w:del>
          </w:p>
        </w:tc>
      </w:tr>
    </w:tbl>
    <w:p>
      <w:pPr>
        <w:pStyle w:val="Normal"/>
        <w:spacing w:lineRule="auto" w:line="480"/>
        <w:rPr>
          <w:rFonts w:ascii="Arial" w:hAnsi="Arial" w:cs="Arial"/>
          <w:sz w:val="22"/>
          <w:szCs w:val="22"/>
          <w:vertAlign w:val="superscript"/>
        </w:rPr>
      </w:pPr>
      <w:r>
        <w:rPr>
          <w:rFonts w:cs="Arial" w:ascii="Arial" w:hAnsi="Arial"/>
          <w:b/>
          <w:bCs/>
          <w:sz w:val="22"/>
          <w:szCs w:val="22"/>
          <w:lang w:val="en"/>
        </w:rPr>
        <w:t>Legend:</w:t>
      </w:r>
      <w:r>
        <w:rPr>
          <w:rFonts w:cs="Arial" w:ascii="Arial" w:hAnsi="Arial"/>
          <w:sz w:val="22"/>
          <w:szCs w:val="22"/>
          <w:lang w:val="en"/>
        </w:rPr>
        <w:t xml:space="preserve"> Bolded p-values are significant*0-5% Missing; ^5-10% Missing; &amp;10-20% Missing; †&gt;20% Missing</w:t>
      </w:r>
    </w:p>
    <w:p>
      <w:pPr>
        <w:pStyle w:val="Normal"/>
        <w:spacing w:lineRule="auto" w:line="480"/>
        <w:rPr>
          <w:rFonts w:ascii="Arial" w:hAnsi="Arial" w:cs="Arial"/>
          <w:b/>
          <w:b/>
          <w:bCs/>
          <w:sz w:val="22"/>
          <w:szCs w:val="22"/>
          <w:lang w:val="en"/>
        </w:rPr>
      </w:pPr>
      <w:r>
        <w:rPr>
          <w:rFonts w:cs="Arial" w:ascii="Arial" w:hAnsi="Arial"/>
          <w:sz w:val="22"/>
          <w:szCs w:val="22"/>
          <w:lang w:val="en"/>
        </w:rPr>
        <w:br/>
        <w:b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b/>
          <w:b/>
          <w:bCs/>
          <w:sz w:val="22"/>
          <w:szCs w:val="22"/>
          <w:lang w:val="en"/>
        </w:rPr>
      </w:pPr>
      <w:r>
        <w:rPr>
          <w:rFonts w:cs="Arial" w:ascii="Arial" w:hAnsi="Arial"/>
          <w:b/>
          <w:bCs/>
          <w:sz w:val="22"/>
          <w:szCs w:val="22"/>
          <w:lang w:val="en"/>
        </w:rPr>
      </w:r>
    </w:p>
    <w:p>
      <w:pPr>
        <w:pStyle w:val="Normal"/>
        <w:spacing w:lineRule="auto" w:line="480"/>
        <w:rPr>
          <w:rFonts w:ascii="Arial" w:hAnsi="Arial" w:cs="Arial"/>
          <w:sz w:val="22"/>
          <w:szCs w:val="22"/>
          <w:lang w:val="en"/>
        </w:rPr>
      </w:pPr>
      <w:r>
        <w:rPr>
          <w:rFonts w:cs="Arial" w:ascii="Arial" w:hAnsi="Arial"/>
          <w:b/>
          <w:bCs/>
          <w:sz w:val="22"/>
          <w:szCs w:val="22"/>
          <w:lang w:val="en"/>
        </w:rPr>
        <w:t xml:space="preserve">Table 3: </w:t>
      </w:r>
      <w:r>
        <w:rPr>
          <w:rFonts w:cs="Arial" w:ascii="Arial" w:hAnsi="Arial"/>
          <w:sz w:val="22"/>
          <w:szCs w:val="22"/>
          <w:lang w:val="en"/>
        </w:rPr>
        <w:t>Multivariable Models for the Prediction of FSGS Recurrence</w:t>
      </w:r>
    </w:p>
    <w:tbl>
      <w:tblPr>
        <w:tblW w:w="52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59"/>
        <w:gridCol w:w="1440"/>
        <w:gridCol w:w="1381"/>
      </w:tblGrid>
      <w:tr>
        <w:trPr>
          <w:trHeight w:val="320" w:hRule="atLeast"/>
        </w:trPr>
        <w:tc>
          <w:tcPr>
            <w:tcW w:w="2459" w:type="dxa"/>
            <w:tcBorders/>
            <w:shd w:color="auto" w:fill="auto" w:val="clear"/>
            <w:vAlign w:val="bottom"/>
          </w:tcPr>
          <w:p>
            <w:pPr>
              <w:pStyle w:val="Normal"/>
              <w:widowControl w:val="false"/>
              <w:rPr>
                <w:rFonts w:ascii="Arial" w:hAnsi="Arial" w:cs="Arial"/>
                <w:sz w:val="22"/>
                <w:szCs w:val="22"/>
              </w:rPr>
            </w:pPr>
            <w:r>
              <w:rPr>
                <w:rFonts w:cs="Arial" w:ascii="Arial" w:hAnsi="Arial"/>
                <w:sz w:val="22"/>
                <w:szCs w:val="22"/>
              </w:rPr>
            </w:r>
          </w:p>
        </w:tc>
        <w:tc>
          <w:tcPr>
            <w:tcW w:w="1440" w:type="dxa"/>
            <w:tcBorders>
              <w:top w:val="single" w:sz="4" w:space="0" w:color="000000"/>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Initial Model</w:t>
            </w:r>
          </w:p>
        </w:tc>
        <w:tc>
          <w:tcPr>
            <w:tcW w:w="1381" w:type="dxa"/>
            <w:tcBorders>
              <w:top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Final Model</w:t>
            </w:r>
          </w:p>
        </w:tc>
      </w:tr>
      <w:tr>
        <w:trPr>
          <w:trHeight w:val="320" w:hRule="atLeast"/>
        </w:trPr>
        <w:tc>
          <w:tcPr>
            <w:tcW w:w="2459" w:type="dxa"/>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OR (95% CI)</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OR (95% CI)</w:t>
            </w:r>
          </w:p>
        </w:tc>
      </w:tr>
      <w:tr>
        <w:trPr>
          <w:trHeight w:val="320" w:hRule="atLeast"/>
        </w:trPr>
        <w:tc>
          <w:tcPr>
            <w:tcW w:w="245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Race (Black=1)</w:t>
            </w:r>
          </w:p>
        </w:tc>
        <w:tc>
          <w:tcPr>
            <w:tcW w:w="1440" w:type="dxa"/>
            <w:tcBorders>
              <w:top w:val="single" w:sz="4" w:space="0" w:color="000000"/>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0.933</w:t>
            </w:r>
          </w:p>
        </w:tc>
        <w:tc>
          <w:tcPr>
            <w:tcW w:w="1381" w:type="dxa"/>
            <w:tcBorders>
              <w:top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0.873</w:t>
            </w:r>
          </w:p>
        </w:tc>
      </w:tr>
      <w:tr>
        <w:trPr>
          <w:trHeight w:val="320" w:hRule="atLeast"/>
        </w:trPr>
        <w:tc>
          <w:tcPr>
            <w:tcW w:w="2459" w:type="dxa"/>
            <w:vMerge w:val="continue"/>
            <w:tcBorders>
              <w:top w:val="single" w:sz="4" w:space="0" w:color="000000"/>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0.661,1.318</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0.623,1.222</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Ethnicity(Latino=1)</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0.648*</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0.654*</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0.444,0.944</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0.451,0.948</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Risk Haplotype</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1.569*</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1.718**</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1.108,2.224</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1.231,2.397</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DR52</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0.802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0.585,1.100</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B13</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1.472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0.713,3.040</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C3</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0.270**</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0.270**</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0.112,0.652</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0.112,0.650</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B58</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0.551</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0.514*</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0.283,1.072</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0.265,0.996</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Recipient DQ7</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0.93</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0.636,1.359</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DQ7 Match</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0.361**</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0.334***</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0.195,0.670</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0.193,0.577</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Age at listing</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0.932***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0.931***</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0.901,0.965</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b/>
                <w:b/>
                <w:bCs/>
                <w:sz w:val="22"/>
                <w:szCs w:val="22"/>
              </w:rPr>
            </w:pPr>
            <w:r>
              <w:rPr>
                <w:rFonts w:cs="Arial" w:ascii="Arial" w:hAnsi="Arial"/>
                <w:b/>
                <w:bCs/>
                <w:sz w:val="22"/>
                <w:szCs w:val="22"/>
              </w:rPr>
              <w:t>0.900,0.964</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Related Donor</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1.258</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0.856,1.828</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 </w:t>
            </w:r>
          </w:p>
        </w:tc>
      </w:tr>
      <w:tr>
        <w:trPr>
          <w:trHeight w:val="320" w:hRule="atLeast"/>
        </w:trPr>
        <w:tc>
          <w:tcPr>
            <w:tcW w:w="2459" w:type="dxa"/>
            <w:vMerge w:val="restart"/>
            <w:tcBorders>
              <w:left w:val="single" w:sz="4" w:space="0" w:color="000000"/>
              <w:bottom w:val="single" w:sz="4" w:space="0" w:color="000000"/>
            </w:tcBorders>
            <w:shd w:color="auto" w:fill="auto" w:val="clear"/>
            <w:vAlign w:val="center"/>
          </w:tcPr>
          <w:p>
            <w:pPr>
              <w:pStyle w:val="Normal"/>
              <w:widowControl w:val="false"/>
              <w:jc w:val="center"/>
              <w:rPr>
                <w:rFonts w:ascii="Arial" w:hAnsi="Arial" w:cs="Arial"/>
                <w:sz w:val="22"/>
                <w:szCs w:val="22"/>
              </w:rPr>
            </w:pPr>
            <w:r>
              <w:rPr>
                <w:rFonts w:cs="Arial" w:ascii="Arial" w:hAnsi="Arial"/>
                <w:sz w:val="22"/>
                <w:szCs w:val="22"/>
              </w:rPr>
              <w:t>Constant</w:t>
            </w:r>
          </w:p>
        </w:tc>
        <w:tc>
          <w:tcPr>
            <w:tcW w:w="1440" w:type="dxa"/>
            <w:tcBorders>
              <w:left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1.482</w:t>
            </w:r>
          </w:p>
        </w:tc>
        <w:tc>
          <w:tcPr>
            <w:tcW w:w="1381" w:type="dxa"/>
            <w:tcBorders>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1.371</w:t>
            </w:r>
          </w:p>
        </w:tc>
      </w:tr>
      <w:tr>
        <w:trPr>
          <w:trHeight w:val="320" w:hRule="atLeast"/>
        </w:trPr>
        <w:tc>
          <w:tcPr>
            <w:tcW w:w="2459" w:type="dxa"/>
            <w:vMerge w:val="continue"/>
            <w:tcBorders>
              <w:left w:val="single" w:sz="4" w:space="0" w:color="000000"/>
              <w:bottom w:val="single" w:sz="4" w:space="0" w:color="000000"/>
            </w:tcBorders>
            <w:vAlign w:val="center"/>
          </w:tcPr>
          <w:p>
            <w:pPr>
              <w:pStyle w:val="Normal"/>
              <w:widowControl w:val="false"/>
              <w:rPr>
                <w:rFonts w:ascii="Arial" w:hAnsi="Arial" w:cs="Arial"/>
                <w:sz w:val="22"/>
                <w:szCs w:val="22"/>
              </w:rPr>
            </w:pPr>
            <w:r>
              <w:rPr>
                <w:rFonts w:cs="Arial" w:ascii="Arial" w:hAnsi="Arial"/>
                <w:sz w:val="22"/>
                <w:szCs w:val="22"/>
              </w:rPr>
            </w:r>
          </w:p>
        </w:tc>
        <w:tc>
          <w:tcPr>
            <w:tcW w:w="1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0.840,2.615</w:t>
            </w:r>
          </w:p>
        </w:tc>
        <w:tc>
          <w:tcPr>
            <w:tcW w:w="1381" w:type="dxa"/>
            <w:tcBorders>
              <w:bottom w:val="single" w:sz="4" w:space="0" w:color="000000"/>
              <w:right w:val="single" w:sz="4" w:space="0" w:color="000000"/>
            </w:tcBorders>
            <w:shd w:color="auto" w:fill="auto" w:val="clear"/>
            <w:vAlign w:val="bottom"/>
          </w:tcPr>
          <w:p>
            <w:pPr>
              <w:pStyle w:val="Normal"/>
              <w:widowControl w:val="false"/>
              <w:jc w:val="center"/>
              <w:rPr>
                <w:rFonts w:ascii="Arial" w:hAnsi="Arial" w:cs="Arial"/>
                <w:sz w:val="22"/>
                <w:szCs w:val="22"/>
              </w:rPr>
            </w:pPr>
            <w:r>
              <w:rPr>
                <w:rFonts w:cs="Arial" w:ascii="Arial" w:hAnsi="Arial"/>
                <w:sz w:val="22"/>
                <w:szCs w:val="22"/>
              </w:rPr>
              <w:t>0.819,2.294</w:t>
            </w:r>
          </w:p>
        </w:tc>
      </w:tr>
    </w:tbl>
    <w:p>
      <w:pPr>
        <w:pStyle w:val="Normal"/>
        <w:spacing w:lineRule="auto" w:line="480"/>
        <w:rPr>
          <w:rFonts w:ascii="Arial" w:hAnsi="Arial" w:cs="Arial"/>
          <w:sz w:val="22"/>
          <w:szCs w:val="22"/>
          <w:lang w:val="en"/>
        </w:rPr>
      </w:pPr>
      <w:r>
        <w:rPr>
          <w:rFonts w:cs="Arial" w:ascii="Arial" w:hAnsi="Arial"/>
          <w:b/>
          <w:bCs/>
          <w:sz w:val="22"/>
          <w:szCs w:val="22"/>
          <w:lang w:val="en"/>
        </w:rPr>
        <w:t xml:space="preserve">Legend:  </w:t>
      </w:r>
      <w:r>
        <w:rPr>
          <w:rFonts w:cs="Arial" w:ascii="Arial" w:hAnsi="Arial"/>
          <w:sz w:val="22"/>
          <w:szCs w:val="22"/>
          <w:lang w:val="en"/>
        </w:rPr>
        <w:t xml:space="preserve">Bolded p-values are significant; </w:t>
      </w:r>
      <w:r>
        <w:rPr>
          <w:rFonts w:cs="Arial" w:ascii="Arial" w:hAnsi="Arial"/>
          <w:sz w:val="22"/>
          <w:szCs w:val="22"/>
        </w:rPr>
        <w:t>* p&lt;0.05, ** p&lt;0.01, *** p&lt;0.001</w:t>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sz w:val="22"/>
          <w:szCs w:val="22"/>
        </w:rPr>
      </w:pPr>
      <w:r>
        <w:rPr>
          <w:rFonts w:cs="Arial" w:ascii="Arial" w:hAnsi="Arial"/>
          <w:sz w:val="22"/>
          <w:szCs w:val="22"/>
        </w:rPr>
      </w:r>
    </w:p>
    <w:p>
      <w:pPr>
        <w:pStyle w:val="Normal"/>
        <w:spacing w:lineRule="auto" w:line="480"/>
        <w:rPr>
          <w:rFonts w:ascii="Arial" w:hAnsi="Arial" w:cs="Arial"/>
          <w:b/>
          <w:b/>
          <w:bCs/>
          <w:sz w:val="22"/>
          <w:szCs w:val="22"/>
          <w:u w:val="single"/>
        </w:rPr>
      </w:pPr>
      <w:r>
        <w:rPr>
          <w:rFonts w:cs="Arial" w:ascii="Arial" w:hAnsi="Arial"/>
          <w:b/>
          <w:bCs/>
          <w:sz w:val="22"/>
          <w:szCs w:val="22"/>
          <w:u w:val="single"/>
        </w:rPr>
      </w:r>
    </w:p>
    <w:p>
      <w:pPr>
        <w:pStyle w:val="Normal"/>
        <w:spacing w:lineRule="auto" w:line="480"/>
        <w:rPr>
          <w:rFonts w:ascii="Arial" w:hAnsi="Arial" w:cs="Arial"/>
          <w:sz w:val="22"/>
          <w:szCs w:val="22"/>
        </w:rPr>
      </w:pPr>
      <w:r>
        <w:rPr>
          <w:rFonts w:cs="Arial" w:ascii="Arial" w:hAnsi="Arial"/>
          <w:b/>
          <w:bCs/>
          <w:sz w:val="22"/>
          <w:szCs w:val="22"/>
          <w:u w:val="single"/>
        </w:rPr>
        <w:t>References</w:t>
      </w:r>
    </w:p>
    <w:p>
      <w:pPr>
        <w:pStyle w:val="Normal"/>
        <w:spacing w:lineRule="auto" w:line="480"/>
        <w:rPr>
          <w:rFonts w:ascii="Arial" w:hAnsi="Arial" w:cs="Arial"/>
          <w:sz w:val="22"/>
          <w:szCs w:val="22"/>
        </w:rPr>
      </w:pPr>
      <w:r>
        <w:rPr>
          <w:rFonts w:cs="Arial" w:ascii="Arial" w:hAnsi="Arial"/>
          <w:sz w:val="22"/>
          <w:szCs w:val="22"/>
          <w:lang w:val="en"/>
        </w:rPr>
        <w:t xml:space="preserve">1. Fine RN. Recurrence of nephrotic syndrome/focal segmental glomerulosclerosis following renal transplantation in children. </w:t>
      </w:r>
      <w:r>
        <w:rPr>
          <w:rFonts w:cs="Arial" w:ascii="Arial" w:hAnsi="Arial"/>
          <w:i/>
          <w:sz w:val="22"/>
          <w:szCs w:val="22"/>
          <w:lang w:val="en"/>
        </w:rPr>
        <w:t>Pedatr. Nephrol</w:t>
      </w:r>
      <w:r>
        <w:rPr>
          <w:rFonts w:cs="Arial" w:ascii="Arial" w:hAnsi="Arial"/>
          <w:sz w:val="22"/>
          <w:szCs w:val="22"/>
          <w:lang w:val="en"/>
        </w:rPr>
        <w:t>. 2007;22(4):496-502. doi:10.1007/s00467-006-0361-6</w:t>
      </w:r>
    </w:p>
    <w:p>
      <w:pPr>
        <w:pStyle w:val="Normal"/>
        <w:spacing w:lineRule="auto" w:line="480"/>
        <w:rPr>
          <w:rFonts w:ascii="Arial" w:hAnsi="Arial" w:cs="Arial"/>
          <w:sz w:val="22"/>
          <w:szCs w:val="22"/>
        </w:rPr>
      </w:pPr>
      <w:r>
        <w:rPr>
          <w:rFonts w:cs="Arial" w:ascii="Arial" w:hAnsi="Arial"/>
          <w:sz w:val="22"/>
          <w:szCs w:val="22"/>
          <w:lang w:val="en"/>
        </w:rPr>
        <w:t xml:space="preserve">2. Tejani A, Stablein DH. Recurrence of focal segmental glomerulosclerosis posttransplantation: a special report of the North American Pediatric Renal Transplant Cooperative Study. </w:t>
      </w:r>
      <w:r>
        <w:rPr>
          <w:rFonts w:cs="Arial" w:ascii="Arial" w:hAnsi="Arial"/>
          <w:i/>
          <w:sz w:val="22"/>
          <w:szCs w:val="22"/>
          <w:lang w:val="en"/>
        </w:rPr>
        <w:t>J Am Soc Nephrol</w:t>
      </w:r>
      <w:r>
        <w:rPr>
          <w:rFonts w:cs="Arial" w:ascii="Arial" w:hAnsi="Arial"/>
          <w:sz w:val="22"/>
          <w:szCs w:val="22"/>
          <w:lang w:val="en"/>
        </w:rPr>
        <w:t>. 1992;2(12 Suppl):S258-63.</w:t>
      </w:r>
    </w:p>
    <w:p>
      <w:pPr>
        <w:pStyle w:val="Normal"/>
        <w:spacing w:lineRule="auto" w:line="480"/>
        <w:rPr>
          <w:rFonts w:ascii="Arial" w:hAnsi="Arial" w:cs="Arial"/>
          <w:sz w:val="22"/>
          <w:szCs w:val="22"/>
        </w:rPr>
      </w:pPr>
      <w:r>
        <w:rPr>
          <w:rFonts w:cs="Arial" w:ascii="Arial" w:hAnsi="Arial"/>
          <w:sz w:val="22"/>
          <w:szCs w:val="22"/>
          <w:lang w:val="en"/>
        </w:rPr>
        <w:t xml:space="preserve">3. Kim E-M, Striegel J, Kim Y, Matas AJ, Najarian JS, Mauer SM. Recurrence of steroid-resistant nephrotic syndrome in kidney transplants is associated with increased acute renal failure and acute rejection. </w:t>
      </w:r>
      <w:r>
        <w:rPr>
          <w:rFonts w:cs="Arial" w:ascii="Arial" w:hAnsi="Arial"/>
          <w:i/>
          <w:sz w:val="22"/>
          <w:szCs w:val="22"/>
          <w:lang w:val="en"/>
        </w:rPr>
        <w:t>Kidney Int</w:t>
      </w:r>
      <w:r>
        <w:rPr>
          <w:rFonts w:cs="Arial" w:ascii="Arial" w:hAnsi="Arial"/>
          <w:sz w:val="22"/>
          <w:szCs w:val="22"/>
          <w:lang w:val="en"/>
        </w:rPr>
        <w:t>. 1994;45(5):1440-1445. doi:10.1038/ki.1994.188</w:t>
      </w:r>
    </w:p>
    <w:p>
      <w:pPr>
        <w:pStyle w:val="Normal"/>
        <w:spacing w:lineRule="auto" w:line="480"/>
        <w:rPr>
          <w:rFonts w:ascii="Arial" w:hAnsi="Arial" w:cs="Arial"/>
          <w:sz w:val="22"/>
          <w:szCs w:val="22"/>
        </w:rPr>
      </w:pPr>
      <w:r>
        <w:rPr>
          <w:rFonts w:cs="Arial" w:ascii="Arial" w:hAnsi="Arial"/>
          <w:sz w:val="22"/>
          <w:szCs w:val="22"/>
          <w:lang w:val="en"/>
        </w:rPr>
        <w:t xml:space="preserve">4. Baum MA, Stablein DM, Panzarino VM, Tejani A, Harmon WE, Alexander SR. Loss of living donor renal allograft survival advantage in children with focal segmental glomerulosclerosis. </w:t>
      </w:r>
      <w:r>
        <w:rPr>
          <w:rFonts w:cs="Arial" w:ascii="Arial" w:hAnsi="Arial"/>
          <w:i/>
          <w:sz w:val="22"/>
          <w:szCs w:val="22"/>
          <w:lang w:val="en"/>
        </w:rPr>
        <w:t>Kidney Int</w:t>
      </w:r>
      <w:r>
        <w:rPr>
          <w:rFonts w:cs="Arial" w:ascii="Arial" w:hAnsi="Arial"/>
          <w:sz w:val="22"/>
          <w:szCs w:val="22"/>
          <w:lang w:val="en"/>
        </w:rPr>
        <w:t>. 2001;59(1):328-333. doi:10.1046/j.1523-1755.2001.00494.x</w:t>
      </w:r>
    </w:p>
    <w:p>
      <w:pPr>
        <w:pStyle w:val="Normal"/>
        <w:spacing w:lineRule="auto" w:line="480"/>
        <w:rPr>
          <w:rFonts w:ascii="Arial" w:hAnsi="Arial" w:cs="Arial"/>
          <w:sz w:val="22"/>
          <w:szCs w:val="22"/>
        </w:rPr>
      </w:pPr>
      <w:r>
        <w:rPr>
          <w:rFonts w:cs="Arial" w:ascii="Arial" w:hAnsi="Arial"/>
          <w:sz w:val="22"/>
          <w:szCs w:val="22"/>
          <w:lang w:val="en"/>
        </w:rPr>
        <w:t>5. Hariharan S, Peddi VR, Savin VJ, et al. Recurrent and de novo renal diseases after renal transplantation: a report from the renal allograft disease registry.</w:t>
      </w:r>
      <w:r>
        <w:rPr>
          <w:rFonts w:cs="Arial" w:ascii="Arial" w:hAnsi="Arial"/>
          <w:i/>
          <w:sz w:val="22"/>
          <w:szCs w:val="22"/>
          <w:lang w:val="en"/>
        </w:rPr>
        <w:t xml:space="preserve"> Am J Kid Dis</w:t>
      </w:r>
      <w:r>
        <w:rPr>
          <w:rFonts w:cs="Arial" w:ascii="Arial" w:hAnsi="Arial"/>
          <w:sz w:val="22"/>
          <w:szCs w:val="22"/>
          <w:lang w:val="en"/>
        </w:rPr>
        <w:t>. 1998;31(6):928-931. doi:10.1053/ajkd.1998.v31.pm9631835</w:t>
      </w:r>
    </w:p>
    <w:p>
      <w:pPr>
        <w:pStyle w:val="Normal"/>
        <w:spacing w:lineRule="auto" w:line="480"/>
        <w:rPr>
          <w:rFonts w:ascii="Arial" w:hAnsi="Arial" w:cs="Arial"/>
          <w:sz w:val="22"/>
          <w:szCs w:val="22"/>
        </w:rPr>
      </w:pPr>
      <w:r>
        <w:rPr>
          <w:rFonts w:cs="Arial" w:ascii="Arial" w:hAnsi="Arial"/>
          <w:sz w:val="22"/>
          <w:szCs w:val="22"/>
          <w:lang w:val="en"/>
        </w:rPr>
        <w:t xml:space="preserve">6. Briganti EM, Russ GR, McNeil JJ, Atkins RC, Chadban SJ. Risk of renal allograft loss from recurrent glomerulonephritis. </w:t>
      </w:r>
      <w:r>
        <w:rPr>
          <w:rFonts w:cs="Arial" w:ascii="Arial" w:hAnsi="Arial"/>
          <w:i/>
          <w:sz w:val="22"/>
          <w:szCs w:val="22"/>
          <w:lang w:val="en"/>
        </w:rPr>
        <w:t>New Engl J Med</w:t>
      </w:r>
      <w:r>
        <w:rPr>
          <w:rFonts w:cs="Arial" w:ascii="Arial" w:hAnsi="Arial"/>
          <w:sz w:val="22"/>
          <w:szCs w:val="22"/>
          <w:lang w:val="en"/>
        </w:rPr>
        <w:t>. 2002;347(2):103-109. doi:10.1056/nejmoa013036</w:t>
      </w:r>
    </w:p>
    <w:p>
      <w:pPr>
        <w:pStyle w:val="Normal"/>
        <w:spacing w:lineRule="auto" w:line="480"/>
        <w:rPr>
          <w:rFonts w:ascii="Arial" w:hAnsi="Arial" w:cs="Arial"/>
          <w:sz w:val="22"/>
          <w:szCs w:val="22"/>
        </w:rPr>
      </w:pPr>
      <w:r>
        <w:rPr>
          <w:rFonts w:cs="Arial" w:ascii="Arial" w:hAnsi="Arial"/>
          <w:sz w:val="22"/>
          <w:szCs w:val="22"/>
          <w:lang w:val="en"/>
        </w:rPr>
        <w:t xml:space="preserve">7. Verghese PS, Rheault MN, Jackson S, Matas AJ, Chinnakotla S, Chavers B. The effect of peri-transplant plasmapheresis in the prevention of recurrent FSGS. </w:t>
      </w:r>
      <w:r>
        <w:rPr>
          <w:rFonts w:cs="Arial" w:ascii="Arial" w:hAnsi="Arial"/>
          <w:i/>
          <w:sz w:val="22"/>
          <w:szCs w:val="22"/>
          <w:lang w:val="en"/>
        </w:rPr>
        <w:t>Pedatr Transplant</w:t>
      </w:r>
      <w:r>
        <w:rPr>
          <w:rFonts w:cs="Arial" w:ascii="Arial" w:hAnsi="Arial"/>
          <w:sz w:val="22"/>
          <w:szCs w:val="22"/>
          <w:lang w:val="en"/>
        </w:rPr>
        <w:t>. 2018;22(3):e13154. doi:10.1111/petr.13154</w:t>
      </w:r>
    </w:p>
    <w:p>
      <w:pPr>
        <w:pStyle w:val="Normal"/>
        <w:spacing w:lineRule="auto" w:line="480"/>
        <w:rPr>
          <w:rFonts w:ascii="Arial" w:hAnsi="Arial" w:cs="Arial"/>
          <w:sz w:val="22"/>
          <w:szCs w:val="22"/>
        </w:rPr>
      </w:pPr>
      <w:r>
        <w:rPr>
          <w:rFonts w:cs="Arial" w:ascii="Arial" w:hAnsi="Arial"/>
          <w:sz w:val="22"/>
          <w:szCs w:val="22"/>
          <w:lang w:val="en"/>
        </w:rPr>
        <w:t xml:space="preserve">8. Francis A, Didsbury M, McCarthy H, Kara T. Treatment of recurrent focal segmental glomerulosclerosis post-kidney transplantation in Australian and New Zealand children: A retrospective cohort study. </w:t>
      </w:r>
      <w:r>
        <w:rPr>
          <w:rFonts w:cs="Arial" w:ascii="Arial" w:hAnsi="Arial"/>
          <w:i/>
          <w:sz w:val="22"/>
          <w:szCs w:val="22"/>
          <w:lang w:val="en"/>
        </w:rPr>
        <w:t>Pedatr Transplant</w:t>
      </w:r>
      <w:r>
        <w:rPr>
          <w:rFonts w:cs="Arial" w:ascii="Arial" w:hAnsi="Arial"/>
          <w:sz w:val="22"/>
          <w:szCs w:val="22"/>
          <w:lang w:val="en"/>
        </w:rPr>
        <w:t>. 2018;22(5):e13185. doi:10.1111/petr.13185</w:t>
      </w:r>
    </w:p>
    <w:p>
      <w:pPr>
        <w:pStyle w:val="Normal"/>
        <w:spacing w:lineRule="auto" w:line="480"/>
        <w:rPr>
          <w:rFonts w:ascii="Arial" w:hAnsi="Arial" w:cs="Arial"/>
          <w:sz w:val="22"/>
          <w:szCs w:val="22"/>
        </w:rPr>
      </w:pPr>
      <w:r>
        <w:rPr>
          <w:rFonts w:cs="Arial" w:ascii="Arial" w:hAnsi="Arial"/>
          <w:sz w:val="22"/>
          <w:szCs w:val="22"/>
          <w:lang w:val="en"/>
        </w:rPr>
        <w:t xml:space="preserve">9. Gonzalez E, Ettenger R, Rianthavorn P, Tsai E, Malekzadeh M. Preemptive plasmapheresis and recurrence of focal segmental glomerulosclerosis in pediatric renal transplantation. </w:t>
      </w:r>
      <w:r>
        <w:rPr>
          <w:rFonts w:cs="Arial" w:ascii="Arial" w:hAnsi="Arial"/>
          <w:i/>
          <w:sz w:val="22"/>
          <w:szCs w:val="22"/>
          <w:lang w:val="en"/>
        </w:rPr>
        <w:t>Pedatr Transplant</w:t>
      </w:r>
      <w:r>
        <w:rPr>
          <w:rFonts w:cs="Arial" w:ascii="Arial" w:hAnsi="Arial"/>
          <w:sz w:val="22"/>
          <w:szCs w:val="22"/>
          <w:lang w:val="en"/>
        </w:rPr>
        <w:t>. 2011;15(5):495-501. doi:10.1111/j.1399-3046.2011.01478.x</w:t>
      </w:r>
    </w:p>
    <w:p>
      <w:pPr>
        <w:pStyle w:val="Normal"/>
        <w:spacing w:lineRule="auto" w:line="480"/>
        <w:rPr>
          <w:rFonts w:ascii="Arial" w:hAnsi="Arial" w:cs="Arial"/>
          <w:sz w:val="22"/>
          <w:szCs w:val="22"/>
        </w:rPr>
      </w:pPr>
      <w:r>
        <w:rPr>
          <w:rFonts w:cs="Arial" w:ascii="Arial" w:hAnsi="Arial"/>
          <w:sz w:val="22"/>
          <w:szCs w:val="22"/>
          <w:lang w:val="en"/>
        </w:rPr>
        <w:t xml:space="preserve">10. Francis A, Trnka P, McTaggart SJ. Long-Term Outcome of Kidney Transplantation in Recipients with Focal Segmental Glomerulosclerosis. </w:t>
      </w:r>
      <w:r>
        <w:rPr>
          <w:rFonts w:cs="Arial" w:ascii="Arial" w:hAnsi="Arial"/>
          <w:i/>
          <w:sz w:val="22"/>
          <w:szCs w:val="22"/>
          <w:lang w:val="en"/>
        </w:rPr>
        <w:t>Clin J Am Soc Nephrol</w:t>
      </w:r>
      <w:r>
        <w:rPr>
          <w:rFonts w:cs="Arial" w:ascii="Arial" w:hAnsi="Arial"/>
          <w:sz w:val="22"/>
          <w:szCs w:val="22"/>
          <w:lang w:val="en"/>
        </w:rPr>
        <w:t>. 2016;11(11):2041-2046. doi:10.2215/cjn.03060316</w:t>
      </w:r>
    </w:p>
    <w:p>
      <w:pPr>
        <w:pStyle w:val="Normal"/>
        <w:spacing w:lineRule="auto" w:line="480"/>
        <w:rPr>
          <w:rFonts w:ascii="Arial" w:hAnsi="Arial" w:cs="Arial"/>
          <w:sz w:val="22"/>
          <w:szCs w:val="22"/>
        </w:rPr>
      </w:pPr>
      <w:r>
        <w:rPr>
          <w:rFonts w:cs="Arial" w:ascii="Arial" w:hAnsi="Arial"/>
          <w:sz w:val="22"/>
          <w:szCs w:val="22"/>
          <w:lang w:val="en"/>
        </w:rPr>
        <w:t xml:space="preserve">11. Ding WY, Koziell A, McCarthy HJ, et al. Initial Steroid Sensitivity in Children with Steroid-Resistant Nephrotic Syndrome Predicts Post-Transplant Recurrence. </w:t>
      </w:r>
      <w:r>
        <w:rPr>
          <w:rFonts w:cs="Arial" w:ascii="Arial" w:hAnsi="Arial"/>
          <w:i/>
          <w:iCs/>
          <w:sz w:val="22"/>
          <w:szCs w:val="22"/>
          <w:lang w:val="en"/>
        </w:rPr>
        <w:t>J Am Soc Nephrol</w:t>
      </w:r>
      <w:r>
        <w:rPr>
          <w:rFonts w:cs="Arial" w:ascii="Arial" w:hAnsi="Arial"/>
          <w:sz w:val="22"/>
          <w:szCs w:val="22"/>
          <w:lang w:val="en"/>
        </w:rPr>
        <w:t>. 2014;25(6):1342-1348. doi:10.1681/asn.2013080852</w:t>
      </w:r>
    </w:p>
    <w:p>
      <w:pPr>
        <w:pStyle w:val="Normal"/>
        <w:spacing w:lineRule="auto" w:line="480"/>
        <w:rPr>
          <w:rFonts w:ascii="Arial" w:hAnsi="Arial" w:cs="Arial"/>
          <w:sz w:val="22"/>
          <w:szCs w:val="22"/>
        </w:rPr>
      </w:pPr>
      <w:r>
        <w:rPr>
          <w:rFonts w:cs="Arial" w:ascii="Arial" w:hAnsi="Arial"/>
          <w:sz w:val="22"/>
          <w:szCs w:val="22"/>
          <w:lang w:val="en"/>
        </w:rPr>
        <w:t xml:space="preserve">12. Baum MA. Outcomes after renal transplantation for FSGS in children. </w:t>
      </w:r>
      <w:r>
        <w:rPr>
          <w:rFonts w:cs="Arial" w:ascii="Arial" w:hAnsi="Arial"/>
          <w:i/>
          <w:sz w:val="22"/>
          <w:szCs w:val="22"/>
          <w:lang w:val="en"/>
        </w:rPr>
        <w:t>Pediatr Transplant</w:t>
      </w:r>
      <w:r>
        <w:rPr>
          <w:rFonts w:cs="Arial" w:ascii="Arial" w:hAnsi="Arial"/>
          <w:sz w:val="22"/>
          <w:szCs w:val="22"/>
          <w:lang w:val="en"/>
        </w:rPr>
        <w:t>. 2004;8(4):329-333. doi:10.1111/j.1399-3046.2004.00181.x</w:t>
      </w:r>
    </w:p>
    <w:p>
      <w:pPr>
        <w:pStyle w:val="Normal"/>
        <w:spacing w:lineRule="auto" w:line="480"/>
        <w:rPr>
          <w:rFonts w:ascii="Arial" w:hAnsi="Arial" w:cs="Arial"/>
          <w:sz w:val="22"/>
          <w:szCs w:val="22"/>
        </w:rPr>
      </w:pPr>
      <w:r>
        <w:rPr>
          <w:rFonts w:cs="Arial" w:ascii="Arial" w:hAnsi="Arial"/>
          <w:sz w:val="22"/>
          <w:szCs w:val="22"/>
          <w:lang w:val="en"/>
        </w:rPr>
        <w:t xml:space="preserve">13. Nehus EJ, Goebel JW, Succop PS, Abraham EC. Focal Segmental Glomerulosclerosis in Children. </w:t>
      </w:r>
      <w:r>
        <w:rPr>
          <w:rFonts w:cs="Arial" w:ascii="Arial" w:hAnsi="Arial"/>
          <w:i/>
          <w:iCs/>
          <w:sz w:val="22"/>
          <w:szCs w:val="22"/>
          <w:lang w:val="en"/>
        </w:rPr>
        <w:t>Transplantation</w:t>
      </w:r>
      <w:r>
        <w:rPr>
          <w:rFonts w:cs="Arial" w:ascii="Arial" w:hAnsi="Arial"/>
          <w:sz w:val="22"/>
          <w:szCs w:val="22"/>
          <w:lang w:val="en"/>
        </w:rPr>
        <w:t>. 2013;96(6):550-554. doi:10.1097/tp.0b013e31829c2431</w:t>
      </w:r>
    </w:p>
    <w:p>
      <w:pPr>
        <w:pStyle w:val="Normal"/>
        <w:spacing w:lineRule="auto" w:line="480"/>
        <w:rPr>
          <w:rFonts w:ascii="Arial" w:hAnsi="Arial" w:cs="Arial"/>
          <w:sz w:val="22"/>
          <w:szCs w:val="22"/>
        </w:rPr>
      </w:pPr>
      <w:r>
        <w:rPr>
          <w:rFonts w:cs="Arial" w:ascii="Arial" w:hAnsi="Arial"/>
          <w:sz w:val="22"/>
          <w:szCs w:val="22"/>
          <w:lang w:val="en"/>
        </w:rPr>
        <w:t xml:space="preserve">14. Pelletier JH, Kumar KR, Engen R, et al. Recurrence of nephrotic syndrome following kidney transplantation is associated with initial native kidney biopsy findings. </w:t>
      </w:r>
      <w:r>
        <w:rPr>
          <w:rFonts w:cs="Arial" w:ascii="Arial" w:hAnsi="Arial"/>
          <w:i/>
          <w:sz w:val="22"/>
          <w:szCs w:val="22"/>
          <w:lang w:val="en"/>
        </w:rPr>
        <w:t>Pediatr Nephrol</w:t>
      </w:r>
      <w:r>
        <w:rPr>
          <w:rFonts w:cs="Arial" w:ascii="Arial" w:hAnsi="Arial"/>
          <w:sz w:val="22"/>
          <w:szCs w:val="22"/>
          <w:lang w:val="en"/>
        </w:rPr>
        <w:t>. 2018;33(10):1773-1780. doi:10.1007/s00467-018-3994-3</w:t>
      </w:r>
    </w:p>
    <w:p>
      <w:pPr>
        <w:pStyle w:val="Normal"/>
        <w:spacing w:lineRule="auto" w:line="480"/>
        <w:rPr>
          <w:rFonts w:ascii="Arial" w:hAnsi="Arial" w:cs="Arial"/>
          <w:sz w:val="22"/>
          <w:szCs w:val="22"/>
        </w:rPr>
      </w:pPr>
      <w:r>
        <w:rPr>
          <w:rFonts w:cs="Arial" w:ascii="Arial" w:hAnsi="Arial"/>
          <w:sz w:val="22"/>
          <w:szCs w:val="22"/>
          <w:lang w:val="en"/>
        </w:rPr>
        <w:t xml:space="preserve">15. Konrad M, Mytilineos J, Bouissou F, et al. HLA class II associations with idiopathic nephrotic syndrome in children. </w:t>
      </w:r>
      <w:r>
        <w:rPr>
          <w:rFonts w:cs="Arial" w:ascii="Arial" w:hAnsi="Arial"/>
          <w:i/>
          <w:sz w:val="22"/>
          <w:szCs w:val="22"/>
          <w:lang w:val="en"/>
        </w:rPr>
        <w:t>Tissue Antigens</w:t>
      </w:r>
      <w:r>
        <w:rPr>
          <w:rFonts w:cs="Arial" w:ascii="Arial" w:hAnsi="Arial"/>
          <w:sz w:val="22"/>
          <w:szCs w:val="22"/>
          <w:lang w:val="en"/>
        </w:rPr>
        <w:t>. 1994;43(5):275-280. doi:10.1111/j.1399-0039.1994.tb02340.x</w:t>
      </w:r>
    </w:p>
    <w:p>
      <w:pPr>
        <w:pStyle w:val="Normal"/>
        <w:spacing w:lineRule="auto" w:line="480"/>
        <w:rPr>
          <w:rFonts w:ascii="Arial" w:hAnsi="Arial" w:cs="Arial"/>
          <w:sz w:val="22"/>
          <w:szCs w:val="22"/>
        </w:rPr>
      </w:pPr>
      <w:r>
        <w:rPr>
          <w:rFonts w:cs="Arial" w:ascii="Arial" w:hAnsi="Arial"/>
          <w:sz w:val="22"/>
          <w:szCs w:val="22"/>
          <w:lang w:val="en"/>
        </w:rPr>
        <w:t xml:space="preserve">16. Clark AG, Vaughan RW, Stephens HA, Chantler C, Williams DG, Welsh KI. Genes encoding the beta-chains of HLA-DR7 and HLA-DQw2 define major susceptibility determinants for idiopathic nephrotic syndrome. </w:t>
      </w:r>
      <w:r>
        <w:rPr>
          <w:rFonts w:cs="Arial" w:ascii="Arial" w:hAnsi="Arial"/>
          <w:i/>
          <w:sz w:val="22"/>
          <w:szCs w:val="22"/>
          <w:lang w:val="en"/>
        </w:rPr>
        <w:t>Clin Sci</w:t>
      </w:r>
      <w:r>
        <w:rPr>
          <w:rFonts w:cs="Arial" w:ascii="Arial" w:hAnsi="Arial"/>
          <w:iCs/>
          <w:sz w:val="22"/>
          <w:szCs w:val="22"/>
          <w:lang w:val="en"/>
        </w:rPr>
        <w:t>. 1990</w:t>
      </w:r>
      <w:r>
        <w:rPr>
          <w:rFonts w:cs="Arial" w:ascii="Arial" w:hAnsi="Arial"/>
          <w:sz w:val="22"/>
          <w:szCs w:val="22"/>
          <w:lang w:val="en"/>
        </w:rPr>
        <w:t>;78(4):391-397. doi:10.1042/cs0780391</w:t>
      </w:r>
    </w:p>
    <w:p>
      <w:pPr>
        <w:pStyle w:val="Normal"/>
        <w:spacing w:lineRule="auto" w:line="480"/>
        <w:rPr>
          <w:rFonts w:ascii="Arial" w:hAnsi="Arial" w:cs="Arial"/>
          <w:sz w:val="22"/>
          <w:szCs w:val="22"/>
        </w:rPr>
      </w:pPr>
      <w:r>
        <w:rPr>
          <w:rFonts w:cs="Arial" w:ascii="Arial" w:hAnsi="Arial"/>
          <w:sz w:val="22"/>
          <w:szCs w:val="22"/>
          <w:lang w:val="en"/>
        </w:rPr>
        <w:t xml:space="preserve">17. Kobayashi T, Ogawa A, Takahashi K, Uchiyama M. HLA-DQB1 allele associates with idiopathic nephrotic syndrome in Japanese children. </w:t>
      </w:r>
      <w:r>
        <w:rPr>
          <w:rFonts w:cs="Arial" w:ascii="Arial" w:hAnsi="Arial"/>
          <w:i/>
          <w:sz w:val="22"/>
          <w:szCs w:val="22"/>
          <w:lang w:val="en"/>
        </w:rPr>
        <w:t>Acta paediatr Jpn  Overseas Ed</w:t>
      </w:r>
      <w:r>
        <w:rPr>
          <w:rFonts w:cs="Arial" w:ascii="Arial" w:hAnsi="Arial"/>
          <w:sz w:val="22"/>
          <w:szCs w:val="22"/>
          <w:lang w:val="en"/>
        </w:rPr>
        <w:t>. 1995;37(3):293-296. doi:10.1111/j.1442-200x.1995.tb03317.x</w:t>
      </w:r>
    </w:p>
    <w:p>
      <w:pPr>
        <w:pStyle w:val="Normal"/>
        <w:spacing w:lineRule="auto" w:line="480"/>
        <w:rPr>
          <w:rFonts w:ascii="Arial" w:hAnsi="Arial" w:cs="Arial"/>
          <w:sz w:val="22"/>
          <w:szCs w:val="22"/>
        </w:rPr>
      </w:pPr>
      <w:r>
        <w:rPr>
          <w:rFonts w:cs="Arial" w:ascii="Arial" w:hAnsi="Arial"/>
          <w:sz w:val="22"/>
          <w:szCs w:val="22"/>
          <w:lang w:val="en"/>
        </w:rPr>
        <w:t xml:space="preserve">18. Abe KK, Michinaga I, Hiratsuka T, et al. Association of DQB1*0302 alloantigens in Japanese pediatric patients with steroid-sensitive nephrotic syndrome. </w:t>
      </w:r>
      <w:r>
        <w:rPr>
          <w:rFonts w:cs="Arial" w:ascii="Arial" w:hAnsi="Arial"/>
          <w:i/>
          <w:sz w:val="22"/>
          <w:szCs w:val="22"/>
          <w:lang w:val="en"/>
        </w:rPr>
        <w:t>Nephron</w:t>
      </w:r>
      <w:r>
        <w:rPr>
          <w:rFonts w:cs="Arial" w:ascii="Arial" w:hAnsi="Arial"/>
          <w:sz w:val="22"/>
          <w:szCs w:val="22"/>
          <w:lang w:val="en"/>
        </w:rPr>
        <w:t>. 1995;70(1):28-34. doi:10.1159/000188540</w:t>
      </w:r>
    </w:p>
    <w:p>
      <w:pPr>
        <w:pStyle w:val="Normal"/>
        <w:spacing w:lineRule="auto" w:line="480"/>
        <w:rPr>
          <w:rFonts w:ascii="Arial" w:hAnsi="Arial" w:cs="Arial"/>
          <w:sz w:val="22"/>
          <w:szCs w:val="22"/>
        </w:rPr>
      </w:pPr>
      <w:r>
        <w:rPr>
          <w:rFonts w:cs="Arial" w:ascii="Arial" w:hAnsi="Arial"/>
          <w:sz w:val="22"/>
          <w:szCs w:val="22"/>
          <w:lang w:val="en"/>
        </w:rPr>
        <w:t xml:space="preserve">19. Kari JA, Sinnott P, Khan H, Trompeter RS, Snodgrass GJ. Familial steroid-responsive nephrotic syndrome and HLA antigens in Bengali children. </w:t>
      </w:r>
      <w:r>
        <w:rPr>
          <w:rFonts w:cs="Arial" w:ascii="Arial" w:hAnsi="Arial"/>
          <w:i/>
          <w:sz w:val="22"/>
          <w:szCs w:val="22"/>
          <w:lang w:val="en"/>
        </w:rPr>
        <w:t>Pediatr Nephrol</w:t>
      </w:r>
      <w:r>
        <w:rPr>
          <w:rFonts w:cs="Arial" w:ascii="Arial" w:hAnsi="Arial"/>
          <w:sz w:val="22"/>
          <w:szCs w:val="22"/>
          <w:lang w:val="en"/>
        </w:rPr>
        <w:t>. 2001;16(4):346-349. doi:10.1007/s004670000549</w:t>
      </w:r>
    </w:p>
    <w:p>
      <w:pPr>
        <w:pStyle w:val="Normal"/>
        <w:spacing w:lineRule="auto" w:line="480"/>
        <w:rPr>
          <w:rFonts w:ascii="Arial" w:hAnsi="Arial" w:cs="Arial"/>
          <w:sz w:val="22"/>
          <w:szCs w:val="22"/>
        </w:rPr>
      </w:pPr>
      <w:r>
        <w:rPr>
          <w:rFonts w:cs="Arial" w:ascii="Arial" w:hAnsi="Arial"/>
          <w:sz w:val="22"/>
          <w:szCs w:val="22"/>
          <w:lang w:val="en"/>
        </w:rPr>
        <w:t xml:space="preserve">20. Gbadegesin RA, Adeyemo A, Webb NJA, et al. HLA-DQA1and PLCG2Are Candidate Risk Loci for Childhood-Onset Steroid-Sensitive Nephrotic Syndrome. </w:t>
      </w:r>
      <w:r>
        <w:rPr>
          <w:rFonts w:cs="Arial" w:ascii="Arial" w:hAnsi="Arial"/>
          <w:i/>
          <w:iCs/>
          <w:sz w:val="22"/>
          <w:szCs w:val="22"/>
          <w:lang w:val="en"/>
        </w:rPr>
        <w:t>J Am Soc Nephrol</w:t>
      </w:r>
      <w:r>
        <w:rPr>
          <w:rFonts w:cs="Arial" w:ascii="Arial" w:hAnsi="Arial"/>
          <w:sz w:val="22"/>
          <w:szCs w:val="22"/>
          <w:lang w:val="en"/>
        </w:rPr>
        <w:t>. 2015;26(7):1701-1710. doi:10.1681/asn.2014030247</w:t>
      </w:r>
    </w:p>
    <w:p>
      <w:pPr>
        <w:pStyle w:val="Normal"/>
        <w:spacing w:lineRule="auto" w:line="480"/>
        <w:rPr>
          <w:rFonts w:ascii="Arial" w:hAnsi="Arial" w:cs="Arial"/>
          <w:sz w:val="22"/>
          <w:szCs w:val="22"/>
        </w:rPr>
      </w:pPr>
      <w:r>
        <w:rPr>
          <w:rFonts w:cs="Arial" w:ascii="Arial" w:hAnsi="Arial"/>
          <w:sz w:val="22"/>
          <w:szCs w:val="22"/>
          <w:lang w:val="en"/>
        </w:rPr>
        <w:t xml:space="preserve">21. Adeyemo A, Esezobor C, Solarin A, et al. HLA-DQA1 and APOL1 as Risk Loci for Childhood-Onset Steroid-Sensitive and Steroid-Resistant Nephrotic Syndrome. </w:t>
      </w:r>
      <w:r>
        <w:rPr>
          <w:rFonts w:cs="Arial" w:ascii="Arial" w:hAnsi="Arial"/>
          <w:i/>
          <w:iCs/>
          <w:sz w:val="22"/>
          <w:szCs w:val="22"/>
          <w:lang w:val="en"/>
        </w:rPr>
        <w:t>Am J Kid Dis</w:t>
      </w:r>
      <w:r>
        <w:rPr>
          <w:rFonts w:cs="Arial" w:ascii="Arial" w:hAnsi="Arial"/>
          <w:sz w:val="22"/>
          <w:szCs w:val="22"/>
          <w:lang w:val="en"/>
        </w:rPr>
        <w:t>. 2018;71(3):399-406. doi:10.1053/j.ajkd.2017.10.013</w:t>
      </w:r>
    </w:p>
    <w:p>
      <w:pPr>
        <w:pStyle w:val="Normal"/>
        <w:spacing w:lineRule="auto" w:line="480"/>
        <w:rPr>
          <w:rFonts w:ascii="Arial" w:hAnsi="Arial" w:cs="Arial"/>
          <w:sz w:val="22"/>
          <w:szCs w:val="22"/>
        </w:rPr>
      </w:pPr>
      <w:r>
        <w:rPr>
          <w:rFonts w:cs="Arial" w:ascii="Arial" w:hAnsi="Arial"/>
          <w:sz w:val="22"/>
          <w:szCs w:val="22"/>
          <w:lang w:val="en"/>
        </w:rPr>
        <w:t xml:space="preserve">22. Debiec H, Dossier C, Letouzé E, et al. Transethnic, Genome-Wide Analysis Reveals Immune-Related Risk Alleles and Phenotypic Correlates in Pediatric Steroid-Sensitive Nephrotic Syndrome. </w:t>
      </w:r>
      <w:r>
        <w:rPr>
          <w:rFonts w:cs="Arial" w:ascii="Arial" w:hAnsi="Arial"/>
          <w:i/>
          <w:sz w:val="22"/>
          <w:szCs w:val="22"/>
          <w:lang w:val="en"/>
        </w:rPr>
        <w:t>J Am Soc Nephrol</w:t>
      </w:r>
      <w:r>
        <w:rPr>
          <w:rFonts w:cs="Arial" w:ascii="Arial" w:hAnsi="Arial"/>
          <w:sz w:val="22"/>
          <w:szCs w:val="22"/>
          <w:lang w:val="en"/>
        </w:rPr>
        <w:t>. 2018;29(7):2000-2013. doi:10.1681/asn.2017111185</w:t>
      </w:r>
    </w:p>
    <w:p>
      <w:pPr>
        <w:pStyle w:val="Normal"/>
        <w:spacing w:lineRule="auto" w:line="480"/>
        <w:rPr>
          <w:rFonts w:ascii="Arial" w:hAnsi="Arial" w:cs="Arial"/>
          <w:sz w:val="22"/>
          <w:szCs w:val="22"/>
        </w:rPr>
      </w:pPr>
      <w:r>
        <w:rPr>
          <w:rFonts w:cs="Arial" w:ascii="Arial" w:hAnsi="Arial"/>
          <w:sz w:val="22"/>
          <w:szCs w:val="22"/>
          <w:lang w:val="en"/>
        </w:rPr>
        <w:t xml:space="preserve">23. Jia X, Horinouchi T, Hitomi Y, et al. Strong Association of the HLA-DR/DQLocus with Childhood Steroid-Sensitive Nephrotic Syndrome in the Japanese Population. </w:t>
      </w:r>
      <w:r>
        <w:rPr>
          <w:rFonts w:cs="Arial" w:ascii="Arial" w:hAnsi="Arial"/>
          <w:i/>
          <w:sz w:val="22"/>
          <w:szCs w:val="22"/>
          <w:lang w:val="en"/>
        </w:rPr>
        <w:t>J Am Soc Nephrol</w:t>
      </w:r>
      <w:r>
        <w:rPr>
          <w:rFonts w:cs="Arial" w:ascii="Arial" w:hAnsi="Arial"/>
          <w:sz w:val="22"/>
          <w:szCs w:val="22"/>
          <w:lang w:val="en"/>
        </w:rPr>
        <w:t>. 2018;29(8):2189-2199. doi:10.1681/asn.2017080859</w:t>
      </w:r>
    </w:p>
    <w:p>
      <w:pPr>
        <w:pStyle w:val="Normal"/>
        <w:spacing w:lineRule="auto" w:line="480"/>
        <w:rPr>
          <w:rFonts w:ascii="Arial" w:hAnsi="Arial" w:cs="Arial"/>
          <w:sz w:val="22"/>
          <w:szCs w:val="22"/>
        </w:rPr>
      </w:pPr>
      <w:r>
        <w:rPr>
          <w:rFonts w:cs="Arial" w:ascii="Arial" w:hAnsi="Arial"/>
          <w:sz w:val="22"/>
          <w:szCs w:val="22"/>
          <w:lang w:val="en"/>
        </w:rPr>
        <w:t xml:space="preserve">24. Dufek S, Cheshire C, Levine AP, et al. Genetic Identification of Two Novel Loci Associated with Steroid-Sensitive Nephrotic Syndrome. </w:t>
      </w:r>
      <w:r>
        <w:rPr>
          <w:rFonts w:cs="Arial" w:ascii="Arial" w:hAnsi="Arial"/>
          <w:i/>
          <w:sz w:val="22"/>
          <w:szCs w:val="22"/>
          <w:lang w:val="en"/>
        </w:rPr>
        <w:t>J Am Soc Nephrol</w:t>
      </w:r>
      <w:r>
        <w:rPr>
          <w:rFonts w:cs="Arial" w:ascii="Arial" w:hAnsi="Arial"/>
          <w:sz w:val="22"/>
          <w:szCs w:val="22"/>
          <w:lang w:val="en"/>
        </w:rPr>
        <w:t>. 2019;30(8):1375-1384. doi:10.1681/asn.2018101054</w:t>
      </w:r>
    </w:p>
    <w:p>
      <w:pPr>
        <w:pStyle w:val="Normal"/>
        <w:spacing w:lineRule="auto" w:line="480"/>
        <w:rPr>
          <w:rFonts w:ascii="Arial" w:hAnsi="Arial" w:cs="Arial"/>
          <w:sz w:val="22"/>
          <w:szCs w:val="22"/>
        </w:rPr>
      </w:pPr>
      <w:r>
        <w:rPr>
          <w:rFonts w:cs="Arial" w:ascii="Arial" w:hAnsi="Arial"/>
          <w:sz w:val="22"/>
          <w:szCs w:val="22"/>
          <w:lang w:val="en"/>
        </w:rPr>
        <w:t xml:space="preserve">25. Kaur N, Kransdorf EP, Pando MJ, et al. Mapping molecular HLA typing data to UNOS antigen equivalents. </w:t>
      </w:r>
      <w:r>
        <w:rPr>
          <w:rFonts w:cs="Arial" w:ascii="Arial" w:hAnsi="Arial"/>
          <w:i/>
          <w:sz w:val="22"/>
          <w:szCs w:val="22"/>
          <w:lang w:val="en"/>
        </w:rPr>
        <w:t>Hum Immunol</w:t>
      </w:r>
      <w:r>
        <w:rPr>
          <w:rFonts w:cs="Arial" w:ascii="Arial" w:hAnsi="Arial"/>
          <w:sz w:val="22"/>
          <w:szCs w:val="22"/>
          <w:lang w:val="en"/>
        </w:rPr>
        <w:t>. 2018;79(11):781-789. doi:10.1016/j.humimm.2018.08.002</w:t>
      </w:r>
    </w:p>
    <w:p>
      <w:pPr>
        <w:pStyle w:val="Normal"/>
        <w:spacing w:lineRule="auto" w:line="480"/>
        <w:rPr>
          <w:rFonts w:ascii="Arial" w:hAnsi="Arial" w:cs="Arial"/>
          <w:sz w:val="22"/>
          <w:szCs w:val="22"/>
        </w:rPr>
      </w:pPr>
      <w:r>
        <w:rPr>
          <w:rFonts w:cs="Arial" w:ascii="Arial" w:hAnsi="Arial"/>
          <w:sz w:val="22"/>
          <w:szCs w:val="22"/>
          <w:lang w:val="en"/>
        </w:rPr>
        <w:t>26. Haplostats Application. Updated 2015. Accessed Dec. 2020. https://www.haplostats.org/haplostats?execution=e1s1</w:t>
      </w:r>
    </w:p>
    <w:p>
      <w:pPr>
        <w:pStyle w:val="Normal"/>
        <w:spacing w:lineRule="auto" w:line="480"/>
        <w:rPr>
          <w:rFonts w:ascii="Arial" w:hAnsi="Arial" w:cs="Arial"/>
          <w:sz w:val="22"/>
          <w:szCs w:val="22"/>
        </w:rPr>
      </w:pPr>
      <w:r>
        <w:rPr>
          <w:rFonts w:cs="Arial" w:ascii="Arial" w:hAnsi="Arial"/>
          <w:sz w:val="22"/>
          <w:szCs w:val="22"/>
          <w:lang w:val="en"/>
        </w:rPr>
        <w:t xml:space="preserve">27. Sadowski CE, Lovric S, Ashraf S, et al. A Single-Gene Cause in 29.5% of Cases of Steroid-Resistant Nephrotic Syndrome. </w:t>
      </w:r>
      <w:r>
        <w:rPr>
          <w:rFonts w:cs="Arial" w:ascii="Arial" w:hAnsi="Arial"/>
          <w:i/>
          <w:sz w:val="22"/>
          <w:szCs w:val="22"/>
          <w:lang w:val="en"/>
        </w:rPr>
        <w:t>J Am Soc Nephrol</w:t>
      </w:r>
      <w:r>
        <w:rPr>
          <w:rFonts w:cs="Arial" w:ascii="Arial" w:hAnsi="Arial"/>
          <w:sz w:val="22"/>
          <w:szCs w:val="22"/>
          <w:lang w:val="en"/>
        </w:rPr>
        <w:t>. 2015;26(6):1279-1289. doi:10.1681/asn.2014050489</w:t>
      </w:r>
    </w:p>
    <w:p>
      <w:pPr>
        <w:pStyle w:val="Normal"/>
        <w:spacing w:lineRule="auto" w:line="480"/>
        <w:rPr>
          <w:rFonts w:ascii="Arial" w:hAnsi="Arial" w:cs="Arial"/>
          <w:sz w:val="22"/>
          <w:szCs w:val="22"/>
        </w:rPr>
      </w:pPr>
      <w:r>
        <w:rPr>
          <w:rFonts w:cs="Arial" w:ascii="Arial" w:hAnsi="Arial"/>
          <w:sz w:val="22"/>
          <w:szCs w:val="22"/>
          <w:lang w:val="en"/>
        </w:rPr>
        <w:t xml:space="preserve">28. Sampson MG, Gillies CE, Robertson CC, et al. Using Population Genetics to Interrogate the Monogenic Nephrotic Syndrome Diagnosis in a Case Cohort. </w:t>
      </w:r>
      <w:r>
        <w:rPr>
          <w:rFonts w:cs="Arial" w:ascii="Arial" w:hAnsi="Arial"/>
          <w:i/>
          <w:sz w:val="22"/>
          <w:szCs w:val="22"/>
          <w:lang w:val="en"/>
        </w:rPr>
        <w:t>J Am Soc Nephrol</w:t>
      </w:r>
      <w:r>
        <w:rPr>
          <w:rFonts w:cs="Arial" w:ascii="Arial" w:hAnsi="Arial"/>
          <w:sz w:val="22"/>
          <w:szCs w:val="22"/>
          <w:lang w:val="en"/>
        </w:rPr>
        <w:t>. 2016;27(7):1970-1983. doi:10.1681/asn.2015050504</w:t>
      </w:r>
    </w:p>
    <w:p>
      <w:pPr>
        <w:pStyle w:val="Normal"/>
        <w:spacing w:lineRule="auto" w:line="480"/>
        <w:rPr>
          <w:rFonts w:ascii="Arial" w:hAnsi="Arial" w:cs="Arial"/>
          <w:sz w:val="22"/>
          <w:szCs w:val="22"/>
        </w:rPr>
      </w:pPr>
      <w:r>
        <w:rPr>
          <w:rFonts w:cs="Arial" w:ascii="Arial" w:hAnsi="Arial"/>
          <w:sz w:val="22"/>
          <w:szCs w:val="22"/>
          <w:lang w:val="en"/>
        </w:rPr>
        <w:t xml:space="preserve">29. Caridi G, Bertelli R, Carrea A, et al. Prevalence, genetics, and clinical features of patients carrying podocin mutations in steroid-resistant nonfamilial focal segmental glomerulosclerosis. </w:t>
      </w:r>
      <w:r>
        <w:rPr>
          <w:rFonts w:cs="Arial" w:ascii="Arial" w:hAnsi="Arial"/>
          <w:i/>
          <w:sz w:val="22"/>
          <w:szCs w:val="22"/>
          <w:lang w:val="en"/>
        </w:rPr>
        <w:t>J Am Soc Nephrol</w:t>
      </w:r>
      <w:r>
        <w:rPr>
          <w:rFonts w:cs="Arial" w:ascii="Arial" w:hAnsi="Arial"/>
          <w:sz w:val="22"/>
          <w:szCs w:val="22"/>
          <w:lang w:val="en"/>
        </w:rPr>
        <w:t>. 2001;12(12):2742-2746.</w:t>
      </w:r>
    </w:p>
    <w:p>
      <w:pPr>
        <w:pStyle w:val="Normal"/>
        <w:spacing w:lineRule="auto" w:line="480"/>
        <w:rPr>
          <w:rFonts w:ascii="Arial" w:hAnsi="Arial" w:cs="Arial"/>
          <w:sz w:val="22"/>
          <w:szCs w:val="22"/>
        </w:rPr>
      </w:pPr>
      <w:r>
        <w:rPr>
          <w:rFonts w:cs="Arial" w:ascii="Arial" w:hAnsi="Arial"/>
          <w:sz w:val="22"/>
          <w:szCs w:val="22"/>
          <w:lang w:val="en"/>
        </w:rPr>
        <w:t xml:space="preserve">30. Akilesh S, Suleiman H, Yu H, et al. Arhgap24 inactivates Rac1 in mouse podocytes, and a mutant form is associated with familial focal segmental glomerulosclerosis. </w:t>
      </w:r>
      <w:r>
        <w:rPr>
          <w:rFonts w:cs="Arial" w:ascii="Arial" w:hAnsi="Arial"/>
          <w:i/>
          <w:sz w:val="22"/>
          <w:szCs w:val="22"/>
          <w:lang w:val="en"/>
        </w:rPr>
        <w:t>J Clin Invest</w:t>
      </w:r>
      <w:r>
        <w:rPr>
          <w:rFonts w:cs="Arial" w:ascii="Arial" w:hAnsi="Arial"/>
          <w:sz w:val="22"/>
          <w:szCs w:val="22"/>
          <w:lang w:val="en"/>
        </w:rPr>
        <w:t>. 2011;121(10):4127-4137. doi:10.1172/jci46458</w:t>
      </w:r>
    </w:p>
    <w:p>
      <w:pPr>
        <w:pStyle w:val="Normal"/>
        <w:spacing w:lineRule="auto" w:line="480"/>
        <w:rPr>
          <w:rFonts w:ascii="Arial" w:hAnsi="Arial" w:cs="Arial"/>
          <w:sz w:val="22"/>
          <w:szCs w:val="22"/>
        </w:rPr>
      </w:pPr>
      <w:r>
        <w:rPr>
          <w:rFonts w:cs="Arial" w:ascii="Arial" w:hAnsi="Arial"/>
          <w:sz w:val="22"/>
          <w:szCs w:val="22"/>
          <w:lang w:val="en"/>
        </w:rPr>
        <w:t xml:space="preserve">31. Lieberman KV, Tejani A. A randomized double-blind placebo-controlled trial of cyclosporine in steroid-resistant idiopathic focal segmental glomerulosclerosis in children. </w:t>
      </w:r>
      <w:r>
        <w:rPr>
          <w:rFonts w:cs="Arial" w:ascii="Arial" w:hAnsi="Arial"/>
          <w:i/>
          <w:sz w:val="22"/>
          <w:szCs w:val="22"/>
          <w:lang w:val="en"/>
        </w:rPr>
        <w:t>J Am Soc Nephrol</w:t>
      </w:r>
      <w:r>
        <w:rPr>
          <w:rFonts w:cs="Arial" w:ascii="Arial" w:hAnsi="Arial"/>
          <w:sz w:val="22"/>
          <w:szCs w:val="22"/>
          <w:lang w:val="en"/>
        </w:rPr>
        <w:t>. 1996;7(1):56-63.</w:t>
      </w:r>
    </w:p>
    <w:p>
      <w:pPr>
        <w:pStyle w:val="Normal"/>
        <w:spacing w:lineRule="auto" w:line="480"/>
        <w:rPr>
          <w:rFonts w:ascii="Arial" w:hAnsi="Arial" w:cs="Arial"/>
          <w:sz w:val="22"/>
          <w:szCs w:val="22"/>
        </w:rPr>
      </w:pPr>
      <w:r>
        <w:rPr>
          <w:rFonts w:cs="Arial" w:ascii="Arial" w:hAnsi="Arial"/>
          <w:sz w:val="22"/>
          <w:szCs w:val="22"/>
          <w:lang w:val="en"/>
        </w:rPr>
        <w:t xml:space="preserve">32. Montané B, Abitbol C, Chandar J, Strauss J, Zilleruelo G. Novel therapy of focal glomerulosclerosis with mycophenolate and angiotensin blockade. </w:t>
      </w:r>
      <w:r>
        <w:rPr>
          <w:rFonts w:cs="Arial" w:ascii="Arial" w:hAnsi="Arial"/>
          <w:i/>
          <w:sz w:val="22"/>
          <w:szCs w:val="22"/>
          <w:lang w:val="en"/>
        </w:rPr>
        <w:t>Pediatr Nephrol</w:t>
      </w:r>
      <w:r>
        <w:rPr>
          <w:rFonts w:cs="Arial" w:ascii="Arial" w:hAnsi="Arial"/>
          <w:sz w:val="22"/>
          <w:szCs w:val="22"/>
          <w:lang w:val="en"/>
        </w:rPr>
        <w:t>. 2003;18(8):772-777. doi:10.1007/s00467-003-1174-5</w:t>
      </w:r>
    </w:p>
    <w:p>
      <w:pPr>
        <w:pStyle w:val="Normal"/>
        <w:spacing w:lineRule="auto" w:line="480"/>
        <w:rPr>
          <w:rFonts w:ascii="Arial" w:hAnsi="Arial" w:cs="Arial"/>
          <w:sz w:val="22"/>
          <w:szCs w:val="22"/>
        </w:rPr>
      </w:pPr>
      <w:r>
        <w:rPr>
          <w:rFonts w:cs="Arial" w:ascii="Arial" w:hAnsi="Arial"/>
          <w:sz w:val="22"/>
          <w:szCs w:val="22"/>
          <w:lang w:val="en"/>
        </w:rPr>
        <w:t xml:space="preserve">33. Tumlin JA, Miller D, Near M, Selvaraj S, Hennigar R, Guasch A. A prospective, open-label trial of sirolimus in the treatment of focal segmental glomerulosclerosis. </w:t>
      </w:r>
      <w:r>
        <w:rPr>
          <w:rFonts w:cs="Arial" w:ascii="Arial" w:hAnsi="Arial"/>
          <w:i/>
          <w:sz w:val="22"/>
          <w:szCs w:val="22"/>
          <w:lang w:val="en"/>
        </w:rPr>
        <w:t>Clin J Am Soc Nephrol</w:t>
      </w:r>
      <w:r>
        <w:rPr>
          <w:rFonts w:cs="Arial" w:ascii="Arial" w:hAnsi="Arial"/>
          <w:sz w:val="22"/>
          <w:szCs w:val="22"/>
          <w:lang w:val="en"/>
        </w:rPr>
        <w:t>. 2006;1(1):109-116. doi:10.2215/cjn.00120605</w:t>
      </w:r>
    </w:p>
    <w:p>
      <w:pPr>
        <w:pStyle w:val="Normal"/>
        <w:spacing w:lineRule="auto" w:line="480"/>
        <w:rPr>
          <w:rFonts w:ascii="Arial" w:hAnsi="Arial" w:cs="Arial"/>
          <w:sz w:val="22"/>
          <w:szCs w:val="22"/>
        </w:rPr>
      </w:pPr>
      <w:r>
        <w:rPr>
          <w:rFonts w:cs="Arial" w:ascii="Arial" w:hAnsi="Arial"/>
          <w:sz w:val="22"/>
          <w:szCs w:val="22"/>
          <w:lang w:val="en"/>
        </w:rPr>
        <w:t xml:space="preserve">34. Duncan N, Dhaygude A, Owen J, et al. Treatment of focal and segmental glomerulosclerosis in adults with tacrolimus monotherapy. </w:t>
      </w:r>
      <w:r>
        <w:rPr>
          <w:rFonts w:cs="Arial" w:ascii="Arial" w:hAnsi="Arial"/>
          <w:i/>
          <w:sz w:val="22"/>
          <w:szCs w:val="22"/>
          <w:lang w:val="en"/>
        </w:rPr>
        <w:t>Nephrol Dial Transplant</w:t>
      </w:r>
      <w:r>
        <w:rPr>
          <w:rFonts w:cs="Arial" w:ascii="Arial" w:hAnsi="Arial"/>
          <w:sz w:val="22"/>
          <w:szCs w:val="22"/>
          <w:lang w:val="en"/>
        </w:rPr>
        <w:t>. 2004;19(12):3062-3067. doi:10.1093/ndt/gfh536</w:t>
      </w:r>
    </w:p>
    <w:p>
      <w:pPr>
        <w:pStyle w:val="Normal"/>
        <w:spacing w:lineRule="auto" w:line="480"/>
        <w:rPr>
          <w:rFonts w:ascii="Arial" w:hAnsi="Arial" w:cs="Arial"/>
          <w:sz w:val="22"/>
          <w:szCs w:val="22"/>
        </w:rPr>
      </w:pPr>
      <w:r>
        <w:rPr>
          <w:rFonts w:cs="Arial" w:ascii="Arial" w:hAnsi="Arial"/>
          <w:sz w:val="22"/>
          <w:szCs w:val="22"/>
          <w:lang w:val="en"/>
        </w:rPr>
        <w:t xml:space="preserve">35. Loeffler K, Gowrishankar M, Yiu V. Tacrolimus therapy in pediatric patients with treatment-resistant nephrotic syndrome. </w:t>
      </w:r>
      <w:r>
        <w:rPr>
          <w:rFonts w:cs="Arial" w:ascii="Arial" w:hAnsi="Arial"/>
          <w:i/>
          <w:sz w:val="22"/>
          <w:szCs w:val="22"/>
          <w:lang w:val="en"/>
        </w:rPr>
        <w:t>Pedatr Nephrol</w:t>
      </w:r>
      <w:r>
        <w:rPr>
          <w:rFonts w:cs="Arial" w:ascii="Arial" w:hAnsi="Arial"/>
          <w:sz w:val="22"/>
          <w:szCs w:val="22"/>
          <w:lang w:val="en"/>
        </w:rPr>
        <w:t>. 2004;19(3):281-287. doi:10.1007/s00467-003-1370-3</w:t>
      </w:r>
    </w:p>
    <w:p>
      <w:pPr>
        <w:pStyle w:val="Normal"/>
        <w:spacing w:lineRule="auto" w:line="480"/>
        <w:rPr>
          <w:rFonts w:ascii="Arial" w:hAnsi="Arial" w:cs="Arial"/>
          <w:sz w:val="22"/>
          <w:szCs w:val="22"/>
        </w:rPr>
      </w:pPr>
      <w:r>
        <w:rPr>
          <w:rFonts w:cs="Arial" w:ascii="Arial" w:hAnsi="Arial"/>
          <w:sz w:val="22"/>
          <w:szCs w:val="22"/>
          <w:lang w:val="en"/>
        </w:rPr>
        <w:t xml:space="preserve">36. Geary DF, Farine M, Thorner P, Baumal R. Response to cyclophosphamide in steroid-resistant focal segmental glomerulosclerosis: a reappraisal. </w:t>
      </w:r>
      <w:r>
        <w:rPr>
          <w:rFonts w:cs="Arial" w:ascii="Arial" w:hAnsi="Arial"/>
          <w:i/>
          <w:sz w:val="22"/>
          <w:szCs w:val="22"/>
          <w:lang w:val="en"/>
        </w:rPr>
        <w:t>Clin Nephrol</w:t>
      </w:r>
      <w:r>
        <w:rPr>
          <w:rFonts w:cs="Arial" w:ascii="Arial" w:hAnsi="Arial"/>
          <w:sz w:val="22"/>
          <w:szCs w:val="22"/>
          <w:lang w:val="en"/>
        </w:rPr>
        <w:t>. 1984;22(3):109-113.</w:t>
      </w:r>
    </w:p>
    <w:p>
      <w:pPr>
        <w:pStyle w:val="Normal"/>
        <w:spacing w:lineRule="auto" w:line="480"/>
        <w:rPr>
          <w:rFonts w:ascii="Arial" w:hAnsi="Arial" w:cs="Arial"/>
          <w:sz w:val="22"/>
          <w:szCs w:val="22"/>
        </w:rPr>
      </w:pPr>
      <w:r>
        <w:rPr>
          <w:rFonts w:cs="Arial" w:ascii="Arial" w:hAnsi="Arial"/>
          <w:sz w:val="22"/>
          <w:szCs w:val="22"/>
          <w:lang w:val="en"/>
        </w:rPr>
        <w:t xml:space="preserve">37. Basu B, Mahapatra TKS, Mondal N. Mycophenolate Mofetil Following Rituximab in Children With Steroid-Resistant Nephrotic Syndrome. </w:t>
      </w:r>
      <w:r>
        <w:rPr>
          <w:rFonts w:cs="Arial" w:ascii="Arial" w:hAnsi="Arial"/>
          <w:i/>
          <w:sz w:val="22"/>
          <w:szCs w:val="22"/>
          <w:lang w:val="en"/>
        </w:rPr>
        <w:t>Pediatrics</w:t>
      </w:r>
      <w:r>
        <w:rPr>
          <w:rFonts w:cs="Arial" w:ascii="Arial" w:hAnsi="Arial"/>
          <w:sz w:val="22"/>
          <w:szCs w:val="22"/>
          <w:lang w:val="en"/>
        </w:rPr>
        <w:t>. 2015;136(1):e132-9. doi:10.1542/peds.2015-0486</w:t>
      </w:r>
    </w:p>
    <w:p>
      <w:pPr>
        <w:pStyle w:val="Normal"/>
        <w:spacing w:lineRule="auto" w:line="480"/>
        <w:rPr>
          <w:rFonts w:ascii="Arial" w:hAnsi="Arial" w:cs="Arial"/>
          <w:sz w:val="22"/>
          <w:szCs w:val="22"/>
        </w:rPr>
      </w:pPr>
      <w:r>
        <w:rPr>
          <w:rFonts w:cs="Arial" w:ascii="Arial" w:hAnsi="Arial"/>
          <w:sz w:val="22"/>
          <w:szCs w:val="22"/>
          <w:lang w:val="en"/>
        </w:rPr>
        <w:t xml:space="preserve">38. Vécsei AK, Müller T, Schratzberger EC, et al. Plasmapheresis-induced remission in otherwise therapy-resistant FSGS. </w:t>
      </w:r>
      <w:r>
        <w:rPr>
          <w:rFonts w:cs="Arial" w:ascii="Arial" w:hAnsi="Arial"/>
          <w:i/>
          <w:sz w:val="22"/>
          <w:szCs w:val="22"/>
          <w:lang w:val="en"/>
        </w:rPr>
        <w:t>Pediatr Nephrol</w:t>
      </w:r>
      <w:r>
        <w:rPr>
          <w:rFonts w:cs="Arial" w:ascii="Arial" w:hAnsi="Arial"/>
          <w:sz w:val="22"/>
          <w:szCs w:val="22"/>
          <w:lang w:val="en"/>
        </w:rPr>
        <w:t>. 2001;16(11):898-900. doi:10.1007/s004670100682</w:t>
      </w:r>
    </w:p>
    <w:p>
      <w:pPr>
        <w:pStyle w:val="Normal"/>
        <w:spacing w:lineRule="auto" w:line="480"/>
        <w:rPr>
          <w:rFonts w:ascii="Arial" w:hAnsi="Arial" w:cs="Arial"/>
          <w:sz w:val="22"/>
          <w:szCs w:val="22"/>
        </w:rPr>
      </w:pPr>
      <w:r>
        <w:rPr>
          <w:rFonts w:cs="Arial" w:ascii="Arial" w:hAnsi="Arial"/>
          <w:sz w:val="22"/>
          <w:szCs w:val="22"/>
          <w:lang w:val="en"/>
        </w:rPr>
        <w:t xml:space="preserve">39. Lopez-Hellin J, Cantarell C, Jimeno L, et al. A form of apolipoprotein a-I is found specifically in relapses of focal segmental glomerulosclerosis following transplantation. </w:t>
      </w:r>
      <w:r>
        <w:rPr>
          <w:rFonts w:cs="Arial" w:ascii="Arial" w:hAnsi="Arial"/>
          <w:i/>
          <w:sz w:val="22"/>
          <w:szCs w:val="22"/>
          <w:lang w:val="en"/>
        </w:rPr>
        <w:t>Am J Transplant</w:t>
      </w:r>
      <w:r>
        <w:rPr>
          <w:rFonts w:cs="Arial" w:ascii="Arial" w:hAnsi="Arial"/>
          <w:sz w:val="22"/>
          <w:szCs w:val="22"/>
          <w:lang w:val="en"/>
        </w:rPr>
        <w:t>. 2013;13(2):493-500. doi:10.1111/j.1600-6143.2012.04338.x</w:t>
      </w:r>
    </w:p>
    <w:p>
      <w:pPr>
        <w:pStyle w:val="Normal"/>
        <w:spacing w:lineRule="auto" w:line="480"/>
        <w:rPr>
          <w:rFonts w:ascii="Arial" w:hAnsi="Arial" w:cs="Arial"/>
          <w:sz w:val="22"/>
          <w:szCs w:val="22"/>
        </w:rPr>
      </w:pPr>
      <w:r>
        <w:rPr>
          <w:rFonts w:cs="Arial" w:ascii="Arial" w:hAnsi="Arial"/>
          <w:sz w:val="22"/>
          <w:szCs w:val="22"/>
          <w:lang w:val="en"/>
        </w:rPr>
        <w:t xml:space="preserve">40. Savin VJ, Sharma M, Zhou J, et al. Multiple Targets for Novel Therapy of FSGS Associated with Circulating Permeability Factor. </w:t>
      </w:r>
      <w:r>
        <w:rPr>
          <w:rFonts w:cs="Arial" w:ascii="Arial" w:hAnsi="Arial"/>
          <w:i/>
          <w:sz w:val="22"/>
          <w:szCs w:val="22"/>
          <w:lang w:val="en"/>
        </w:rPr>
        <w:t>BioMed Res Int</w:t>
      </w:r>
      <w:r>
        <w:rPr>
          <w:rFonts w:cs="Arial" w:ascii="Arial" w:hAnsi="Arial"/>
          <w:sz w:val="22"/>
          <w:szCs w:val="22"/>
          <w:lang w:val="en"/>
        </w:rPr>
        <w:t>. 2017;2017(9):1-14. doi:10.1155/2017/6232616</w:t>
      </w:r>
    </w:p>
    <w:p>
      <w:pPr>
        <w:pStyle w:val="Normal"/>
        <w:spacing w:lineRule="auto" w:line="480"/>
        <w:rPr>
          <w:rFonts w:ascii="Arial" w:hAnsi="Arial" w:cs="Arial"/>
          <w:sz w:val="22"/>
          <w:szCs w:val="22"/>
        </w:rPr>
      </w:pPr>
      <w:r>
        <w:rPr>
          <w:rFonts w:cs="Arial" w:ascii="Arial" w:hAnsi="Arial"/>
          <w:sz w:val="22"/>
          <w:szCs w:val="22"/>
          <w:lang w:val="en"/>
        </w:rPr>
        <w:t xml:space="preserve">41. Sharma M, Zhou J, Gauchat J-F, et al. Janus kinase 2/signal transducer and activator of transcription 3 inhibitors attenuate the effect of cardiotrophin-like cytokine factor 1 and human focal segmental glomerulosclerosis serum on glomerular filtration barrier. </w:t>
      </w:r>
      <w:r>
        <w:rPr>
          <w:rFonts w:cs="Arial" w:ascii="Arial" w:hAnsi="Arial"/>
          <w:i/>
          <w:sz w:val="22"/>
          <w:szCs w:val="22"/>
          <w:lang w:val="en"/>
        </w:rPr>
        <w:t>Transl Res</w:t>
      </w:r>
      <w:r>
        <w:rPr>
          <w:rFonts w:cs="Arial" w:ascii="Arial" w:hAnsi="Arial"/>
          <w:sz w:val="22"/>
          <w:szCs w:val="22"/>
          <w:lang w:val="en"/>
        </w:rPr>
        <w:t>. 2015;166(4):384-398. doi:10.1016/j.trsl.2015.03.002</w:t>
      </w:r>
    </w:p>
    <w:p>
      <w:pPr>
        <w:pStyle w:val="Normal"/>
        <w:spacing w:lineRule="auto" w:line="480"/>
        <w:rPr>
          <w:rFonts w:ascii="Arial" w:hAnsi="Arial" w:cs="Arial"/>
          <w:sz w:val="22"/>
          <w:szCs w:val="22"/>
        </w:rPr>
      </w:pPr>
      <w:r>
        <w:rPr>
          <w:rFonts w:cs="Arial" w:ascii="Arial" w:hAnsi="Arial"/>
          <w:sz w:val="22"/>
          <w:szCs w:val="22"/>
          <w:lang w:val="en"/>
        </w:rPr>
        <w:t xml:space="preserve">42. Wei C, Sigdel TK, Sarwal MM, Reiser J. Circulating CD40 autoantibody and suPAR synergy drives glomerular injury. </w:t>
      </w:r>
      <w:r>
        <w:rPr>
          <w:rFonts w:cs="Arial" w:ascii="Arial" w:hAnsi="Arial"/>
          <w:i/>
          <w:sz w:val="22"/>
          <w:szCs w:val="22"/>
          <w:lang w:val="en"/>
        </w:rPr>
        <w:t>Ann Trans Med</w:t>
      </w:r>
      <w:r>
        <w:rPr>
          <w:rFonts w:cs="Arial" w:ascii="Arial" w:hAnsi="Arial"/>
          <w:sz w:val="22"/>
          <w:szCs w:val="22"/>
          <w:lang w:val="en"/>
        </w:rPr>
        <w:t>. 2015;3(19):300-322. doi:10.3978/j.issn.2305-5839.2015.11.08</w:t>
      </w:r>
    </w:p>
    <w:p>
      <w:pPr>
        <w:pStyle w:val="Normal"/>
        <w:spacing w:lineRule="auto" w:line="480"/>
        <w:rPr>
          <w:rFonts w:ascii="Arial" w:hAnsi="Arial" w:cs="Arial"/>
          <w:sz w:val="22"/>
          <w:szCs w:val="22"/>
        </w:rPr>
      </w:pPr>
      <w:r>
        <w:rPr>
          <w:rFonts w:cs="Arial" w:ascii="Arial" w:hAnsi="Arial"/>
          <w:sz w:val="22"/>
          <w:szCs w:val="22"/>
          <w:lang w:val="en"/>
        </w:rPr>
        <w:t xml:space="preserve">43. Delville M, Sigdel TK, Wei C, et al. A circulating antibody panel for pretransplant prediction of FSGS recurrence after kidney transplantation. </w:t>
      </w:r>
      <w:r>
        <w:rPr>
          <w:rFonts w:cs="Arial" w:ascii="Arial" w:hAnsi="Arial"/>
          <w:i/>
          <w:sz w:val="22"/>
          <w:szCs w:val="22"/>
          <w:lang w:val="en"/>
        </w:rPr>
        <w:t>Sci Transl Med</w:t>
      </w:r>
      <w:r>
        <w:rPr>
          <w:rFonts w:cs="Arial" w:ascii="Arial" w:hAnsi="Arial"/>
          <w:sz w:val="22"/>
          <w:szCs w:val="22"/>
          <w:lang w:val="en"/>
        </w:rPr>
        <w:t>. 2014;6(256):256ra136-256ra136. doi:10.1126/scitranslmed.3008538</w:t>
      </w:r>
    </w:p>
    <w:p>
      <w:pPr>
        <w:pStyle w:val="Normal"/>
        <w:spacing w:lineRule="auto" w:line="480"/>
        <w:rPr>
          <w:rFonts w:ascii="Arial" w:hAnsi="Arial" w:cs="Arial"/>
          <w:sz w:val="22"/>
          <w:szCs w:val="22"/>
        </w:rPr>
      </w:pPr>
      <w:r>
        <w:rPr>
          <w:rFonts w:cs="Arial" w:ascii="Arial" w:hAnsi="Arial"/>
          <w:sz w:val="22"/>
          <w:szCs w:val="22"/>
          <w:lang w:val="en"/>
        </w:rPr>
        <w:t>44. Mangalam AK, Taneja V, David CS. HLA Class II Molecules Influence Susceptibility versus Protection in Inflammatory Diseases by Determining the Cytokine Profile.</w:t>
      </w:r>
      <w:r>
        <w:rPr>
          <w:rFonts w:cs="Arial" w:ascii="Arial" w:hAnsi="Arial"/>
          <w:i/>
          <w:sz w:val="22"/>
          <w:szCs w:val="22"/>
          <w:lang w:val="en"/>
        </w:rPr>
        <w:t xml:space="preserve"> J Immunol</w:t>
      </w:r>
      <w:r>
        <w:rPr>
          <w:rFonts w:cs="Arial" w:ascii="Arial" w:hAnsi="Arial"/>
          <w:sz w:val="22"/>
          <w:szCs w:val="22"/>
          <w:lang w:val="en"/>
        </w:rPr>
        <w:t>. 2013;190(2):513-519. doi:10.4049/jimmunol.1201891</w:t>
      </w:r>
    </w:p>
    <w:p>
      <w:pPr>
        <w:pStyle w:val="Normal"/>
        <w:spacing w:lineRule="auto" w:line="480"/>
        <w:rPr>
          <w:rFonts w:ascii="Arial" w:hAnsi="Arial" w:cs="Arial"/>
          <w:sz w:val="22"/>
          <w:szCs w:val="22"/>
        </w:rPr>
      </w:pPr>
      <w:r>
        <w:rPr>
          <w:rFonts w:cs="Arial" w:ascii="Arial" w:hAnsi="Arial"/>
          <w:sz w:val="22"/>
          <w:szCs w:val="22"/>
          <w:lang w:val="en"/>
        </w:rPr>
        <w:t xml:space="preserve">45. Pappas DJ, Lizee A, Paunic V, et al. Significant variation between SNP-based HLA imputations in diverse populations: the last mile is the hardest. </w:t>
      </w:r>
      <w:r>
        <w:rPr>
          <w:rFonts w:cs="Arial" w:ascii="Arial" w:hAnsi="Arial"/>
          <w:i/>
          <w:sz w:val="22"/>
          <w:szCs w:val="22"/>
          <w:lang w:val="en"/>
        </w:rPr>
        <w:t>Pharmacogenomics J</w:t>
      </w:r>
      <w:r>
        <w:rPr>
          <w:rFonts w:cs="Arial" w:ascii="Arial" w:hAnsi="Arial"/>
          <w:sz w:val="22"/>
          <w:szCs w:val="22"/>
          <w:lang w:val="en"/>
        </w:rPr>
        <w:t>. 2017;18(3):367-376. doi:10.1038/tpj.2017.7</w:t>
      </w:r>
    </w:p>
    <w:p>
      <w:pPr>
        <w:pStyle w:val="Normal"/>
        <w:spacing w:lineRule="auto" w:line="480"/>
        <w:rPr>
          <w:rFonts w:ascii="Arial" w:hAnsi="Arial" w:cs="Arial"/>
          <w:sz w:val="22"/>
          <w:szCs w:val="22"/>
        </w:rPr>
      </w:pPr>
      <w:r>
        <w:rPr>
          <w:rFonts w:cs="Arial" w:ascii="Arial" w:hAnsi="Arial"/>
          <w:sz w:val="22"/>
          <w:szCs w:val="22"/>
          <w:lang w:val="en"/>
        </w:rPr>
        <w:t xml:space="preserve">46. Gerbase-DeLima M, Pereira-Santos A, Sesso R, Temin J, Aragão ES, Ajzen H. Idiopathic focal segmental glomerulosclerosis and HLA antigens. </w:t>
      </w:r>
      <w:r>
        <w:rPr>
          <w:rFonts w:cs="Arial" w:ascii="Arial" w:hAnsi="Arial"/>
          <w:i/>
          <w:sz w:val="22"/>
          <w:szCs w:val="22"/>
          <w:lang w:val="en"/>
        </w:rPr>
        <w:t>Brazil J Med Biol Res</w:t>
      </w:r>
      <w:r>
        <w:rPr>
          <w:rFonts w:cs="Arial" w:ascii="Arial" w:hAnsi="Arial"/>
          <w:sz w:val="22"/>
          <w:szCs w:val="22"/>
          <w:lang w:val="en"/>
        </w:rPr>
        <w:t>. 1998;31(3):387-389. doi:10.1590/s0100-879x1998000300010</w:t>
      </w:r>
    </w:p>
    <w:p>
      <w:pPr>
        <w:pStyle w:val="Normal"/>
        <w:spacing w:lineRule="auto" w:line="480"/>
        <w:rPr>
          <w:rFonts w:ascii="Arial" w:hAnsi="Arial" w:cs="Arial"/>
          <w:sz w:val="22"/>
          <w:szCs w:val="22"/>
          <w:lang w:val="en"/>
        </w:rPr>
      </w:pPr>
      <w:r>
        <w:rPr>
          <w:rFonts w:cs="Arial" w:ascii="Arial" w:hAnsi="Arial"/>
          <w:sz w:val="22"/>
          <w:szCs w:val="22"/>
          <w:lang w:val="en"/>
        </w:rPr>
        <w:t xml:space="preserve">47. Glicklich D, Haskell L, Senitzer D, Weiss RA. Possible genetic predisposition to idiopathic focal segmental glomerulosclerosis. </w:t>
      </w:r>
      <w:r>
        <w:rPr>
          <w:rFonts w:cs="Arial" w:ascii="Arial" w:hAnsi="Arial"/>
          <w:i/>
          <w:sz w:val="22"/>
          <w:szCs w:val="22"/>
          <w:lang w:val="en"/>
        </w:rPr>
        <w:t>Am J Kid Dis</w:t>
      </w:r>
      <w:r>
        <w:rPr>
          <w:rFonts w:cs="Arial" w:ascii="Arial" w:hAnsi="Arial"/>
          <w:sz w:val="22"/>
          <w:szCs w:val="22"/>
          <w:lang w:val="en"/>
        </w:rPr>
        <w:t>. 1988;12(1):26-30. doi:10.1016/s0272-6386(88)80067-2</w:t>
      </w:r>
    </w:p>
    <w:p>
      <w:pPr>
        <w:pStyle w:val="Normal"/>
        <w:spacing w:lineRule="auto" w:line="480"/>
        <w:rPr>
          <w:rFonts w:ascii="Arial" w:hAnsi="Arial" w:cs="Arial"/>
          <w:sz w:val="22"/>
          <w:szCs w:val="22"/>
        </w:rPr>
      </w:pPr>
      <w:r>
        <w:rPr>
          <w:rFonts w:cs="Arial" w:ascii="Arial" w:hAnsi="Arial"/>
          <w:sz w:val="22"/>
          <w:szCs w:val="22"/>
          <w:lang w:val="en"/>
        </w:rPr>
        <w:t xml:space="preserve">48. Weber S, Gribouval O, Esquivel EL, et al. NPHS2 mutation analysis shows genetic heterogeneity of steroid-resistant nephrotic syndrome and low post-transplant recurrence. </w:t>
      </w:r>
      <w:r>
        <w:rPr>
          <w:rFonts w:cs="Arial" w:ascii="Arial" w:hAnsi="Arial"/>
          <w:i/>
          <w:iCs/>
          <w:sz w:val="22"/>
          <w:szCs w:val="22"/>
          <w:lang w:val="en"/>
        </w:rPr>
        <w:t>Kidney Int</w:t>
      </w:r>
      <w:r>
        <w:rPr>
          <w:rFonts w:cs="Arial" w:ascii="Arial" w:hAnsi="Arial"/>
          <w:sz w:val="22"/>
          <w:szCs w:val="22"/>
          <w:lang w:val="en"/>
        </w:rPr>
        <w:t>. 2004;66(2):571-579. doi:10.1111/j.1523-1755.2004.00776.x</w:t>
      </w:r>
    </w:p>
    <w:p>
      <w:pPr>
        <w:pStyle w:val="Normal"/>
        <w:spacing w:lineRule="auto" w:line="480"/>
        <w:rPr>
          <w:rFonts w:ascii="Arial" w:hAnsi="Arial" w:cs="Arial"/>
          <w:sz w:val="22"/>
          <w:szCs w:val="22"/>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jandro Ochoa" w:date="2021-05-14T16:39:32Z" w:initials="A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Forgot to change this case to “FGS”!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Courier 10 Pitc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050596"/>
    </w:sdtPr>
    <w:sdtContent>
      <w:p>
        <w:pPr>
          <w:pStyle w:val="Header"/>
          <w:rPr>
            <w:rStyle w:val="Pagenumber"/>
            <w:ins w:id="219" w:author="Brian Shaw" w:date="2021-05-09T21:08:00Z"/>
          </w:rPr>
        </w:pPr>
        <w:ins w:id="218" w:author="Brian Shaw" w:date="2021-05-09T21:08:00Z">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ins>
      </w:p>
    </w:sdtContent>
  </w:sdt>
  <w:p>
    <w:pPr>
      <w:pStyle w:val="Header"/>
      <w:ind w:right="360" w:hanging="0"/>
      <w:rPr/>
    </w:pPr>
    <w:r>
      <w:rPr/>
    </w:r>
  </w:p>
</w:hdr>
</file>

<file path=word/settings.xml><?xml version="1.0" encoding="utf-8"?>
<w:settings xmlns:w="http://schemas.openxmlformats.org/wordprocessingml/2006/main">
  <w:zoom w:val="bestFit" w:percent="174"/>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45d8"/>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134644"/>
    <w:pPr>
      <w:spacing w:beforeAutospacing="1" w:afterAutospacing="1"/>
      <w:outlineLvl w:val="0"/>
    </w:pPr>
    <w:rPr>
      <w:b/>
      <w:bCs/>
      <w:kern w:val="2"/>
      <w:sz w:val="48"/>
      <w:szCs w:val="48"/>
    </w:rPr>
  </w:style>
  <w:style w:type="paragraph" w:styleId="Heading2">
    <w:name w:val="Heading 2"/>
    <w:basedOn w:val="Normal"/>
    <w:next w:val="Normal"/>
    <w:link w:val="Heading2Char"/>
    <w:uiPriority w:val="9"/>
    <w:unhideWhenUsed/>
    <w:qFormat/>
    <w:rsid w:val="00117c2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d56a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bd56a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bd56a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6667"/>
    <w:rPr>
      <w:color w:val="0563C1" w:themeColor="hyperlink"/>
      <w:u w:val="single"/>
    </w:rPr>
  </w:style>
  <w:style w:type="character" w:styleId="UnresolvedMention1" w:customStyle="1">
    <w:name w:val="Unresolved Mention1"/>
    <w:basedOn w:val="DefaultParagraphFont"/>
    <w:uiPriority w:val="99"/>
    <w:semiHidden/>
    <w:unhideWhenUsed/>
    <w:qFormat/>
    <w:rsid w:val="00276667"/>
    <w:rPr>
      <w:color w:val="605E5C"/>
      <w:shd w:fill="E1DFDD" w:val="clear"/>
    </w:rPr>
  </w:style>
  <w:style w:type="character" w:styleId="Annotationreference">
    <w:name w:val="annotation reference"/>
    <w:basedOn w:val="DefaultParagraphFont"/>
    <w:uiPriority w:val="99"/>
    <w:semiHidden/>
    <w:unhideWhenUsed/>
    <w:qFormat/>
    <w:rsid w:val="00657d31"/>
    <w:rPr>
      <w:sz w:val="16"/>
      <w:szCs w:val="16"/>
    </w:rPr>
  </w:style>
  <w:style w:type="character" w:styleId="CommentTextChar" w:customStyle="1">
    <w:name w:val="Comment Text Char"/>
    <w:basedOn w:val="DefaultParagraphFont"/>
    <w:link w:val="CommentText"/>
    <w:uiPriority w:val="99"/>
    <w:semiHidden/>
    <w:qFormat/>
    <w:rsid w:val="00657d31"/>
    <w:rPr>
      <w:rFonts w:eastAsia="PMingLiU"/>
      <w:sz w:val="20"/>
      <w:szCs w:val="20"/>
    </w:rPr>
  </w:style>
  <w:style w:type="character" w:styleId="CommentSubjectChar" w:customStyle="1">
    <w:name w:val="Comment Subject Char"/>
    <w:basedOn w:val="CommentTextChar"/>
    <w:link w:val="CommentSubject"/>
    <w:uiPriority w:val="99"/>
    <w:semiHidden/>
    <w:qFormat/>
    <w:rsid w:val="00657d31"/>
    <w:rPr>
      <w:rFonts w:eastAsia="PMingLiU"/>
      <w:b/>
      <w:bCs/>
      <w:sz w:val="20"/>
      <w:szCs w:val="20"/>
    </w:rPr>
  </w:style>
  <w:style w:type="character" w:styleId="BalloonTextChar" w:customStyle="1">
    <w:name w:val="Balloon Text Char"/>
    <w:basedOn w:val="DefaultParagraphFont"/>
    <w:link w:val="BalloonText"/>
    <w:uiPriority w:val="99"/>
    <w:semiHidden/>
    <w:qFormat/>
    <w:rsid w:val="00657d31"/>
    <w:rPr>
      <w:rFonts w:ascii="Times New Roman" w:hAnsi="Times New Roman" w:eastAsia="PMingLiU" w:cs="Times New Roman"/>
      <w:sz w:val="18"/>
      <w:szCs w:val="18"/>
    </w:rPr>
  </w:style>
  <w:style w:type="character" w:styleId="HeaderChar" w:customStyle="1">
    <w:name w:val="Header Char"/>
    <w:basedOn w:val="DefaultParagraphFont"/>
    <w:link w:val="Header"/>
    <w:uiPriority w:val="99"/>
    <w:qFormat/>
    <w:rsid w:val="004c6b8f"/>
    <w:rPr>
      <w:rFonts w:eastAsia="PMingLiU"/>
    </w:rPr>
  </w:style>
  <w:style w:type="character" w:styleId="FooterChar" w:customStyle="1">
    <w:name w:val="Footer Char"/>
    <w:basedOn w:val="DefaultParagraphFont"/>
    <w:link w:val="Footer"/>
    <w:uiPriority w:val="99"/>
    <w:qFormat/>
    <w:rsid w:val="004c6b8f"/>
    <w:rPr>
      <w:rFonts w:eastAsia="PMingLiU"/>
    </w:rPr>
  </w:style>
  <w:style w:type="character" w:styleId="Pagenumber">
    <w:name w:val="page number"/>
    <w:basedOn w:val="DefaultParagraphFont"/>
    <w:uiPriority w:val="99"/>
    <w:semiHidden/>
    <w:unhideWhenUsed/>
    <w:qFormat/>
    <w:rsid w:val="00691bee"/>
    <w:rPr/>
  </w:style>
  <w:style w:type="character" w:styleId="Heading1Char" w:customStyle="1">
    <w:name w:val="Heading 1 Char"/>
    <w:basedOn w:val="DefaultParagraphFont"/>
    <w:link w:val="Heading1"/>
    <w:uiPriority w:val="9"/>
    <w:qFormat/>
    <w:rsid w:val="00134644"/>
    <w:rPr>
      <w:rFonts w:ascii="Times New Roman" w:hAnsi="Times New Roman" w:eastAsia="Times New Roman" w:cs="Times New Roman"/>
      <w:b/>
      <w:bCs/>
      <w:kern w:val="2"/>
      <w:sz w:val="48"/>
      <w:szCs w:val="48"/>
    </w:rPr>
  </w:style>
  <w:style w:type="character" w:styleId="Period" w:customStyle="1">
    <w:name w:val="period"/>
    <w:basedOn w:val="DefaultParagraphFont"/>
    <w:qFormat/>
    <w:rsid w:val="00134644"/>
    <w:rPr/>
  </w:style>
  <w:style w:type="character" w:styleId="Cit" w:customStyle="1">
    <w:name w:val="cit"/>
    <w:basedOn w:val="DefaultParagraphFont"/>
    <w:qFormat/>
    <w:rsid w:val="00134644"/>
    <w:rPr/>
  </w:style>
  <w:style w:type="character" w:styleId="Citationdoi" w:customStyle="1">
    <w:name w:val="citation-doi"/>
    <w:basedOn w:val="DefaultParagraphFont"/>
    <w:qFormat/>
    <w:rsid w:val="00134644"/>
    <w:rPr/>
  </w:style>
  <w:style w:type="character" w:styleId="Authorslistitem" w:customStyle="1">
    <w:name w:val="authors-list-item"/>
    <w:basedOn w:val="DefaultParagraphFont"/>
    <w:qFormat/>
    <w:rsid w:val="00134644"/>
    <w:rPr/>
  </w:style>
  <w:style w:type="character" w:styleId="Authorsupseparator" w:customStyle="1">
    <w:name w:val="author-sup-separator"/>
    <w:basedOn w:val="DefaultParagraphFont"/>
    <w:qFormat/>
    <w:rsid w:val="00134644"/>
    <w:rPr/>
  </w:style>
  <w:style w:type="character" w:styleId="Comma" w:customStyle="1">
    <w:name w:val="comma"/>
    <w:basedOn w:val="DefaultParagraphFont"/>
    <w:qFormat/>
    <w:rsid w:val="00134644"/>
    <w:rPr/>
  </w:style>
  <w:style w:type="character" w:styleId="Secondarydate" w:customStyle="1">
    <w:name w:val="secondary-date"/>
    <w:basedOn w:val="DefaultParagraphFont"/>
    <w:qFormat/>
    <w:rsid w:val="003a70b5"/>
    <w:rPr/>
  </w:style>
  <w:style w:type="character" w:styleId="QuoteChar" w:customStyle="1">
    <w:name w:val="Quote Char"/>
    <w:link w:val="Quote"/>
    <w:uiPriority w:val="29"/>
    <w:qFormat/>
    <w:rsid w:val="00117c2c"/>
    <w:rPr>
      <w:i/>
      <w:iCs/>
      <w:color w:val="404040" w:themeColor="text1" w:themeTint="bf"/>
    </w:rPr>
  </w:style>
  <w:style w:type="character" w:styleId="SubtleEmphasis">
    <w:name w:val="Subtle Emphasis"/>
    <w:uiPriority w:val="19"/>
    <w:qFormat/>
    <w:rsid w:val="00f33e4d"/>
    <w:rPr>
      <w:i/>
      <w:iCs/>
      <w:color w:val="404040" w:themeColor="text1" w:themeTint="bf"/>
    </w:rPr>
  </w:style>
  <w:style w:type="character" w:styleId="NumberingSymbols" w:customStyle="1">
    <w:name w:val="Numbering Symbols"/>
    <w:qFormat/>
    <w:rPr/>
  </w:style>
  <w:style w:type="character" w:styleId="Heading2Char" w:customStyle="1">
    <w:name w:val="Heading 2 Char"/>
    <w:link w:val="Heading2"/>
    <w:uiPriority w:val="9"/>
    <w:qFormat/>
    <w:rsid w:val="00117c2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link w:val="Heading3"/>
    <w:uiPriority w:val="9"/>
    <w:qFormat/>
    <w:rsid w:val="00bd56a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link w:val="Heading4"/>
    <w:uiPriority w:val="9"/>
    <w:qFormat/>
    <w:rsid w:val="00bd56a5"/>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link w:val="Heading5"/>
    <w:uiPriority w:val="9"/>
    <w:qFormat/>
    <w:rsid w:val="00bd56a5"/>
    <w:rPr>
      <w:rFonts w:ascii="Calibri Light" w:hAnsi="Calibri Light" w:eastAsia="" w:cs="" w:asciiTheme="majorHAnsi" w:cstheme="majorBidi" w:eastAsiaTheme="majorEastAsia" w:hAnsiTheme="majorHAnsi"/>
      <w:color w:val="2F5496" w:themeColor="accent1" w:themeShade="bf"/>
    </w:rPr>
  </w:style>
  <w:style w:type="character" w:styleId="HeadingCar" w:customStyle="1">
    <w:name w:val="Heading Car"/>
    <w:link w:val="Heading"/>
    <w:uiPriority w:val="10"/>
    <w:qFormat/>
    <w:rsid w:val="00984053"/>
    <w:rPr>
      <w:rFonts w:ascii="Calibri Light" w:hAnsi="Calibri Light" w:eastAsia="" w:cs="" w:asciiTheme="majorHAnsi" w:cstheme="majorBidi" w:eastAsiaTheme="majorEastAsia" w:hAnsiTheme="majorHAnsi"/>
      <w:spacing w:val="-10"/>
      <w:kern w:val="2"/>
      <w:sz w:val="56"/>
      <w:szCs w:val="56"/>
    </w:rPr>
  </w:style>
  <w:style w:type="character" w:styleId="LineNumbering">
    <w:name w:val="Line Numbering"/>
    <w:rPr/>
  </w:style>
  <w:style w:type="paragraph" w:styleId="Heading" w:customStyle="1">
    <w:name w:val="Heading"/>
    <w:basedOn w:val="Normal"/>
    <w:next w:val="Normal"/>
    <w:link w:val="HeadingCar"/>
    <w:uiPriority w:val="10"/>
    <w:qFormat/>
    <w:rsid w:val="0098405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657d31"/>
    <w:pPr/>
    <w:rPr>
      <w:rFonts w:ascii="Calibri" w:hAnsi="Calibri" w:eastAsia="PMingLiU" w:cs="" w:asciiTheme="minorHAnsi" w:cstheme="minorBid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657d31"/>
    <w:pPr/>
    <w:rPr>
      <w:b/>
      <w:bCs/>
    </w:rPr>
  </w:style>
  <w:style w:type="paragraph" w:styleId="BalloonText">
    <w:name w:val="Balloon Text"/>
    <w:basedOn w:val="Normal"/>
    <w:link w:val="BalloonTextChar"/>
    <w:uiPriority w:val="99"/>
    <w:semiHidden/>
    <w:unhideWhenUsed/>
    <w:qFormat/>
    <w:rsid w:val="00657d31"/>
    <w:pPr/>
    <w:rPr>
      <w:rFonts w:eastAsia="PMingLiU"/>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4c6b8f"/>
    <w:pPr>
      <w:tabs>
        <w:tab w:val="clear" w:pos="720"/>
        <w:tab w:val="center" w:pos="4680" w:leader="none"/>
        <w:tab w:val="right" w:pos="9360" w:leader="none"/>
      </w:tabs>
    </w:pPr>
    <w:rPr>
      <w:rFonts w:ascii="Calibri" w:hAnsi="Calibri" w:eastAsia="PMingLiU" w:cs="" w:asciiTheme="minorHAnsi" w:cstheme="minorBidi" w:hAnsiTheme="minorHAnsi"/>
    </w:rPr>
  </w:style>
  <w:style w:type="paragraph" w:styleId="Footer">
    <w:name w:val="Footer"/>
    <w:basedOn w:val="Normal"/>
    <w:link w:val="FooterChar"/>
    <w:uiPriority w:val="99"/>
    <w:unhideWhenUsed/>
    <w:rsid w:val="004c6b8f"/>
    <w:pPr>
      <w:tabs>
        <w:tab w:val="clear" w:pos="720"/>
        <w:tab w:val="center" w:pos="4680" w:leader="none"/>
        <w:tab w:val="right" w:pos="9360" w:leader="none"/>
      </w:tabs>
    </w:pPr>
    <w:rPr>
      <w:rFonts w:ascii="Calibri" w:hAnsi="Calibri" w:eastAsia="PMingLiU" w:cs="" w:asciiTheme="minorHAnsi" w:cstheme="minorBidi" w:hAnsiTheme="minorHAnsi"/>
    </w:rPr>
  </w:style>
  <w:style w:type="paragraph" w:styleId="Bibliography">
    <w:name w:val="Bibliography"/>
    <w:basedOn w:val="Normal"/>
    <w:next w:val="Normal"/>
    <w:uiPriority w:val="37"/>
    <w:unhideWhenUsed/>
    <w:qFormat/>
    <w:rsid w:val="0033009d"/>
    <w:pPr>
      <w:tabs>
        <w:tab w:val="clear" w:pos="720"/>
        <w:tab w:val="left" w:pos="500" w:leader="none"/>
      </w:tabs>
      <w:spacing w:before="0" w:after="240"/>
      <w:ind w:left="504" w:hanging="504"/>
    </w:pPr>
    <w:rPr>
      <w:rFonts w:ascii="Calibri" w:hAnsi="Calibri" w:eastAsia="PMingLiU" w:cs="" w:asciiTheme="minorHAnsi" w:cstheme="minorBidi" w:hAnsiTheme="minorHAnsi"/>
    </w:rPr>
  </w:style>
  <w:style w:type="paragraph" w:styleId="Revision">
    <w:name w:val="Revision"/>
    <w:uiPriority w:val="99"/>
    <w:semiHidden/>
    <w:qFormat/>
    <w:rsid w:val="000171c5"/>
    <w:pPr>
      <w:widowControl/>
      <w:bidi w:val="0"/>
      <w:spacing w:before="0" w:after="0"/>
      <w:jc w:val="left"/>
    </w:pPr>
    <w:rPr>
      <w:rFonts w:eastAsia="PMingLiU" w:ascii="Calibri" w:hAnsi="Calibri" w:cs="" w:asciiTheme="minorHAnsi" w:cstheme="minorBidi" w:hAnsiTheme="minorHAnsi"/>
      <w:color w:val="auto"/>
      <w:kern w:val="0"/>
      <w:sz w:val="24"/>
      <w:szCs w:val="24"/>
      <w:lang w:val="en-US" w:eastAsia="en-US" w:bidi="ar-SA"/>
    </w:rPr>
  </w:style>
  <w:style w:type="paragraph" w:styleId="ListParagraph">
    <w:name w:val="List Paragraph"/>
    <w:basedOn w:val="Normal"/>
    <w:uiPriority w:val="1"/>
    <w:qFormat/>
    <w:rsid w:val="00aa1542"/>
    <w:pPr>
      <w:widowControl w:val="false"/>
      <w:ind w:left="319" w:hanging="0"/>
      <w:jc w:val="both"/>
    </w:pPr>
    <w:rPr>
      <w:rFonts w:ascii="Arial" w:hAnsi="Arial" w:eastAsia="" w:cs="Arial" w:eastAsiaTheme="minorEastAsia"/>
    </w:rPr>
  </w:style>
  <w:style w:type="paragraph" w:styleId="Mixedcitationcompatibility" w:customStyle="1">
    <w:name w:val="mixed-citation-compatibility"/>
    <w:basedOn w:val="Normal"/>
    <w:qFormat/>
    <w:rsid w:val="00bb6c2a"/>
    <w:pPr>
      <w:spacing w:beforeAutospacing="1" w:afterAutospacing="1"/>
    </w:pPr>
    <w:rPr/>
  </w:style>
  <w:style w:type="paragraph" w:styleId="Caption1">
    <w:name w:val="caption"/>
    <w:basedOn w:val="Normal"/>
    <w:qFormat/>
    <w:pPr>
      <w:suppressLineNumbers/>
      <w:spacing w:before="120" w:after="120"/>
    </w:pPr>
    <w:rPr>
      <w:rFonts w:cs="Lohit Devanagari"/>
      <w:i/>
      <w:iCs/>
    </w:rPr>
  </w:style>
  <w:style w:type="paragraph" w:styleId="Quote">
    <w:name w:val="Quote"/>
    <w:basedOn w:val="Normal"/>
    <w:next w:val="Normal"/>
    <w:link w:val="QuoteChar"/>
    <w:uiPriority w:val="29"/>
    <w:qFormat/>
    <w:rsid w:val="00117c2c"/>
    <w:pPr>
      <w:spacing w:before="200" w:after="0"/>
      <w:ind w:left="864" w:right="864" w:hanging="0"/>
      <w:jc w:val="center"/>
    </w:pPr>
    <w:rPr>
      <w:i/>
      <w:iCs/>
      <w:color w:val="404040" w:themeColor="text1" w:themeTint="bf"/>
    </w:rPr>
  </w:style>
  <w:style w:type="paragraph" w:styleId="Code" w:customStyle="1">
    <w:name w:val="code"/>
    <w:basedOn w:val="Normal"/>
    <w:qFormat/>
    <w:pPr/>
    <w:rPr>
      <w:rFonts w:ascii="Courier 10 Pitch" w:hAnsi="Courier 10 Pitch"/>
      <w:sz w:val="22"/>
      <w:szCs w:val="22"/>
      <w:highlight w:val="lightGray"/>
    </w:rPr>
  </w:style>
  <w:style w:type="paragraph" w:styleId="Title">
    <w:name w:val="Title"/>
    <w:basedOn w:val="Heading"/>
    <w:next w:val="TextBody"/>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775cc"/>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LibreOffice/7.1.3.2$Linux_X86_64 LibreOffice_project/10$Build-2</Application>
  <AppVersion>15.0000</AppVersion>
  <Pages>26</Pages>
  <Words>5375</Words>
  <Characters>32814</Characters>
  <CharactersWithSpaces>37970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2021-05-10T01:50:00Z</dcterms:created>
  <dc:creator>Brian Shaw</dc:creator>
  <dc:description/>
  <dc:language>en-US</dc:language>
  <cp:lastModifiedBy>Alejandro Ochoa</cp:lastModifiedBy>
  <cp:lastPrinted>2021-05-10T01:08:00Z</cp:lastPrinted>
  <dcterms:modified xsi:type="dcterms:W3CDTF">2021-05-14T16:39:45Z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id="qwTwP5bV"/&gt;&lt;style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